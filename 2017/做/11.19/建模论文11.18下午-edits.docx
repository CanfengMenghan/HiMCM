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23EEC" w14:textId="77777777" w:rsidR="000547A9" w:rsidRPr="000547A9" w:rsidRDefault="000547A9">
      <w:pPr>
        <w:rPr>
          <w:rFonts w:ascii="Times New Roman" w:hAnsi="Times New Roman" w:cs="Times New Roman"/>
          <w:b/>
          <w:color w:val="333333"/>
          <w:kern w:val="0"/>
          <w:sz w:val="36"/>
          <w:szCs w:val="36"/>
        </w:rPr>
      </w:pPr>
      <w:bookmarkStart w:id="0" w:name="_Hlk498762763"/>
      <w:bookmarkEnd w:id="0"/>
      <w:commentRangeStart w:id="1"/>
      <w:r w:rsidRPr="000547A9">
        <w:rPr>
          <w:rFonts w:ascii="Times New Roman" w:hAnsi="Times New Roman" w:cs="Times New Roman" w:hint="eastAsia"/>
          <w:b/>
          <w:color w:val="333333"/>
          <w:kern w:val="0"/>
          <w:sz w:val="36"/>
          <w:szCs w:val="36"/>
        </w:rPr>
        <w:t>Abstract</w:t>
      </w:r>
      <w:commentRangeEnd w:id="1"/>
      <w:r w:rsidR="007D2C80">
        <w:rPr>
          <w:rStyle w:val="CommentReference"/>
        </w:rPr>
        <w:commentReference w:id="1"/>
      </w:r>
    </w:p>
    <w:p w14:paraId="17C4BE40" w14:textId="77777777" w:rsidR="00F27A8D" w:rsidRPr="006F4349" w:rsidRDefault="0034258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71C360E8" w14:textId="77777777" w:rsidR="00C266FB" w:rsidRDefault="00C266FB">
      <w:pPr>
        <w:rPr>
          <w:ins w:id="2" w:author="HL" w:date="2017-11-18T12:15:00Z"/>
          <w:rFonts w:ascii="Times New Roman" w:hAnsi="Times New Roman" w:cs="Times New Roman"/>
          <w:color w:val="333333"/>
          <w:kern w:val="0"/>
          <w:sz w:val="22"/>
        </w:rPr>
      </w:pPr>
    </w:p>
    <w:p w14:paraId="6F69A54E" w14:textId="77777777" w:rsidR="00C63AA7" w:rsidRPr="006F4349" w:rsidDel="00C266FB" w:rsidRDefault="003114D4">
      <w:pPr>
        <w:rPr>
          <w:del w:id="3" w:author="HL" w:date="2017-11-18T12:15:00Z"/>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ins w:id="4" w:author="HL" w:date="2017-11-18T12:15:00Z">
        <w:r w:rsidR="00C266FB">
          <w:rPr>
            <w:rFonts w:ascii="Times New Roman" w:hAnsi="Times New Roman" w:cs="Times New Roman"/>
            <w:color w:val="333333"/>
            <w:kern w:val="0"/>
            <w:sz w:val="22"/>
          </w:rPr>
          <w:t xml:space="preserve"> </w:t>
        </w:r>
      </w:ins>
    </w:p>
    <w:p w14:paraId="42F79972" w14:textId="77777777"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Other related researches and finding</w:t>
      </w:r>
      <w:ins w:id="5" w:author="HL" w:date="2017-11-18T12:16:00Z">
        <w:r w:rsidR="00A52953">
          <w:rPr>
            <w:rFonts w:ascii="Times New Roman" w:hAnsi="Times New Roman" w:cs="Times New Roman"/>
            <w:color w:val="333333"/>
            <w:kern w:val="0"/>
            <w:sz w:val="22"/>
          </w:rPr>
          <w:t>s</w:t>
        </w:r>
      </w:ins>
      <w:r w:rsidRPr="006F4349">
        <w:rPr>
          <w:rFonts w:ascii="Times New Roman" w:hAnsi="Times New Roman" w:cs="Times New Roman"/>
          <w:color w:val="333333"/>
          <w:kern w:val="0"/>
          <w:sz w:val="22"/>
        </w:rPr>
        <w:t xml:space="preserve"> also focused on the control and orientation of drones in application. </w:t>
      </w:r>
    </w:p>
    <w:p w14:paraId="2FC68AD9" w14:textId="77777777" w:rsidR="00856E6F" w:rsidRPr="006F4349" w:rsidRDefault="00856E6F">
      <w:pPr>
        <w:rPr>
          <w:rFonts w:ascii="Times New Roman" w:hAnsi="Times New Roman" w:cs="Times New Roman"/>
          <w:color w:val="333333"/>
          <w:kern w:val="0"/>
          <w:sz w:val="22"/>
        </w:rPr>
      </w:pPr>
    </w:p>
    <w:p w14:paraId="6EC977E7" w14:textId="77777777" w:rsidR="00876FBC" w:rsidRPr="006F4349" w:rsidRDefault="00876FBC">
      <w:pPr>
        <w:rPr>
          <w:rFonts w:ascii="Times New Roman" w:hAnsi="Times New Roman" w:cs="Times New Roman"/>
          <w:color w:val="333333"/>
          <w:kern w:val="0"/>
          <w:sz w:val="22"/>
        </w:rPr>
      </w:pPr>
      <w:commentRangeStart w:id="6"/>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w:t>
      </w:r>
      <w:del w:id="7" w:author="HL" w:date="2017-11-18T12:16:00Z">
        <w:r w:rsidR="00A4271F" w:rsidRPr="006F4349" w:rsidDel="00A52953">
          <w:rPr>
            <w:rFonts w:ascii="Times New Roman" w:hAnsi="Times New Roman" w:cs="Times New Roman"/>
            <w:color w:val="333333"/>
            <w:kern w:val="0"/>
            <w:sz w:val="22"/>
          </w:rPr>
          <w:delText xml:space="preserve">ask </w:delText>
        </w:r>
      </w:del>
      <w:ins w:id="8" w:author="HL" w:date="2017-11-18T12:16:00Z">
        <w:r w:rsidR="00A52953">
          <w:rPr>
            <w:rFonts w:ascii="Times New Roman" w:hAnsi="Times New Roman" w:cs="Times New Roman"/>
            <w:color w:val="333333"/>
            <w:kern w:val="0"/>
            <w:sz w:val="22"/>
          </w:rPr>
          <w:t>request</w:t>
        </w:r>
        <w:r w:rsidR="00A52953" w:rsidRPr="006F4349">
          <w:rPr>
            <w:rFonts w:ascii="Times New Roman" w:hAnsi="Times New Roman" w:cs="Times New Roman"/>
            <w:color w:val="333333"/>
            <w:kern w:val="0"/>
            <w:sz w:val="22"/>
          </w:rPr>
          <w:t xml:space="preserve"> </w:t>
        </w:r>
      </w:ins>
      <w:r w:rsidR="00A4271F" w:rsidRPr="006F4349">
        <w:rPr>
          <w:rFonts w:ascii="Times New Roman" w:hAnsi="Times New Roman" w:cs="Times New Roman"/>
          <w:color w:val="333333"/>
          <w:kern w:val="0"/>
          <w:sz w:val="22"/>
        </w:rPr>
        <w:t xml:space="preserve">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commentRangeEnd w:id="6"/>
      <w:r w:rsidR="00A52953">
        <w:rPr>
          <w:rStyle w:val="CommentReference"/>
        </w:rPr>
        <w:commentReference w:id="6"/>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w:t>
      </w:r>
      <w:commentRangeStart w:id="9"/>
      <w:r w:rsidR="00302AC7" w:rsidRPr="006F4349">
        <w:rPr>
          <w:rFonts w:ascii="Times New Roman" w:hAnsi="Times New Roman" w:cs="Times New Roman"/>
          <w:color w:val="333333"/>
          <w:kern w:val="0"/>
          <w:sz w:val="22"/>
        </w:rPr>
        <w:t>optimizing</w:t>
      </w:r>
      <w:commentRangeEnd w:id="9"/>
      <w:r w:rsidR="00A52953">
        <w:rPr>
          <w:rStyle w:val="CommentReference"/>
        </w:rPr>
        <w:commentReference w:id="9"/>
      </w:r>
      <w:r w:rsidR="00302AC7" w:rsidRPr="006F4349">
        <w:rPr>
          <w:rFonts w:ascii="Times New Roman" w:hAnsi="Times New Roman" w:cs="Times New Roman"/>
          <w:color w:val="333333"/>
          <w:kern w:val="0"/>
          <w:sz w:val="22"/>
        </w:rPr>
        <w:t xml:space="preserve">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4209C74A" w14:textId="77777777" w:rsidR="008D0CF1" w:rsidRPr="006F4349" w:rsidRDefault="008D0CF1">
      <w:pPr>
        <w:rPr>
          <w:rFonts w:ascii="Times New Roman" w:hAnsi="Times New Roman" w:cs="Times New Roman"/>
          <w:color w:val="333333"/>
          <w:kern w:val="0"/>
          <w:sz w:val="22"/>
        </w:rPr>
      </w:pPr>
    </w:p>
    <w:p w14:paraId="0C2F2ACB" w14:textId="6173E3A2"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We formulate a</w:t>
      </w:r>
      <w:ins w:id="10" w:author="HL" w:date="2017-11-18T12:20:00Z">
        <w:r w:rsidR="007D2C80">
          <w:rPr>
            <w:rFonts w:ascii="Times New Roman" w:hAnsi="Times New Roman" w:cs="Times New Roman"/>
            <w:color w:val="333333"/>
            <w:kern w:val="0"/>
            <w:sz w:val="22"/>
          </w:rPr>
          <w:t>n</w:t>
        </w:r>
      </w:ins>
      <w:r w:rsidRPr="006F4349">
        <w:rPr>
          <w:rFonts w:ascii="Times New Roman" w:hAnsi="Times New Roman" w:cs="Times New Roman"/>
          <w:color w:val="333333"/>
          <w:kern w:val="0"/>
          <w:sz w:val="22"/>
        </w:rPr>
        <w:t xml:space="preserve">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w:t>
      </w:r>
      <w:commentRangeStart w:id="11"/>
      <w:r w:rsidR="00E653FC" w:rsidRPr="006F4349">
        <w:rPr>
          <w:rFonts w:ascii="Times New Roman" w:hAnsi="Times New Roman" w:cs="Times New Roman"/>
          <w:color w:val="333333"/>
          <w:kern w:val="0"/>
          <w:sz w:val="22"/>
        </w:rPr>
        <w:t>To solve the model, the shortest path and its length of every two node</w:t>
      </w:r>
      <w:commentRangeEnd w:id="11"/>
      <w:r w:rsidR="007D2C80">
        <w:rPr>
          <w:rStyle w:val="CommentReference"/>
        </w:rPr>
        <w:commentReference w:id="11"/>
      </w:r>
      <w:r w:rsidR="00E653FC" w:rsidRPr="006F4349">
        <w:rPr>
          <w:rFonts w:ascii="Times New Roman" w:hAnsi="Times New Roman" w:cs="Times New Roman"/>
          <w:color w:val="333333"/>
          <w:kern w:val="0"/>
          <w:sz w:val="22"/>
        </w:rPr>
        <w:t xml:space="preserv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w:t>
      </w:r>
      <w:commentRangeStart w:id="12"/>
      <w:r w:rsidR="002F4915" w:rsidRPr="006F4349">
        <w:rPr>
          <w:rFonts w:ascii="Times New Roman" w:hAnsi="Times New Roman" w:cs="Times New Roman"/>
          <w:color w:val="333333"/>
          <w:kern w:val="0"/>
          <w:sz w:val="22"/>
        </w:rPr>
        <w:t xml:space="preserve">optimal </w:t>
      </w:r>
      <w:commentRangeEnd w:id="12"/>
      <w:r w:rsidR="00926232">
        <w:rPr>
          <w:rStyle w:val="CommentReference"/>
        </w:rPr>
        <w:commentReference w:id="12"/>
      </w:r>
      <w:r w:rsidR="002F4915" w:rsidRPr="006F4349">
        <w:rPr>
          <w:rFonts w:ascii="Times New Roman" w:hAnsi="Times New Roman" w:cs="Times New Roman"/>
          <w:color w:val="333333"/>
          <w:kern w:val="0"/>
          <w:sz w:val="22"/>
        </w:rPr>
        <w:t xml:space="preserve">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w:t>
      </w:r>
      <w:commentRangeStart w:id="13"/>
      <w:r w:rsidR="00203986" w:rsidRPr="006F4349">
        <w:rPr>
          <w:rFonts w:ascii="Times New Roman" w:hAnsi="Times New Roman" w:cs="Times New Roman"/>
          <w:color w:val="333333"/>
          <w:kern w:val="0"/>
          <w:sz w:val="22"/>
        </w:rPr>
        <w:t>number of functions controlling the drones using clustering analysis</w:t>
      </w:r>
      <w:commentRangeEnd w:id="13"/>
      <w:r w:rsidR="00926232">
        <w:rPr>
          <w:rStyle w:val="CommentReference"/>
        </w:rPr>
        <w:commentReference w:id="13"/>
      </w:r>
      <w:r w:rsidR="00203986" w:rsidRPr="006F4349">
        <w:rPr>
          <w:rFonts w:ascii="Times New Roman" w:hAnsi="Times New Roman" w:cs="Times New Roman"/>
          <w:color w:val="333333"/>
          <w:kern w:val="0"/>
          <w:sz w:val="22"/>
        </w:rPr>
        <w:t xml:space="preserve">.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w:t>
      </w:r>
      <w:commentRangeStart w:id="14"/>
      <w:r w:rsidR="0000584A" w:rsidRPr="006F4349">
        <w:rPr>
          <w:rFonts w:ascii="Times New Roman" w:hAnsi="Times New Roman" w:cs="Times New Roman"/>
        </w:rPr>
        <w:t>t0</w:t>
      </w:r>
      <w:commentRangeEnd w:id="14"/>
      <w:r w:rsidR="00926232">
        <w:rPr>
          <w:rStyle w:val="CommentReference"/>
        </w:rPr>
        <w:commentReference w:id="14"/>
      </w:r>
      <w:r w:rsidR="0000584A" w:rsidRPr="006F4349">
        <w:rPr>
          <w:rFonts w:ascii="Times New Roman" w:hAnsi="Times New Roman" w:cs="Times New Roman"/>
        </w:rPr>
        <w:t xml:space="preserve"> fit the speed of the drones, making the transition between each image more vivid. </w:t>
      </w:r>
    </w:p>
    <w:p w14:paraId="0889571C" w14:textId="77777777" w:rsidR="001139C5" w:rsidRPr="006F4349" w:rsidRDefault="001139C5">
      <w:pPr>
        <w:rPr>
          <w:rFonts w:ascii="Times New Roman" w:hAnsi="Times New Roman" w:cs="Times New Roman"/>
          <w:color w:val="333333"/>
          <w:kern w:val="0"/>
          <w:sz w:val="22"/>
        </w:rPr>
      </w:pPr>
    </w:p>
    <w:p w14:paraId="17DF8AD7" w14:textId="77777777"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75DE2063" w14:textId="77777777" w:rsidR="008A70AD" w:rsidRPr="006F4349" w:rsidRDefault="008A70AD" w:rsidP="001139C5">
      <w:pPr>
        <w:rPr>
          <w:rFonts w:ascii="Times New Roman" w:hAnsi="Times New Roman" w:cs="Times New Roman"/>
          <w:color w:val="333333"/>
          <w:kern w:val="0"/>
          <w:sz w:val="22"/>
        </w:rPr>
      </w:pPr>
    </w:p>
    <w:p w14:paraId="658D5E57" w14:textId="77777777"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 xml:space="preserve">aerial display </w:t>
      </w:r>
      <w:r w:rsidR="008F6E41" w:rsidRPr="006F4349">
        <w:rPr>
          <w:rFonts w:ascii="Times New Roman" w:hAnsi="Times New Roman" w:cs="Times New Roman"/>
          <w:color w:val="333333"/>
          <w:kern w:val="0"/>
          <w:sz w:val="22"/>
        </w:rPr>
        <w:lastRenderedPageBreak/>
        <w:t>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690A7D" w14:textId="77777777"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C46A47" w14:textId="77777777" w:rsidR="00B259E8" w:rsidRDefault="00B259E8" w:rsidP="008A70AD">
      <w:pPr>
        <w:rPr>
          <w:rFonts w:ascii="Times New Roman" w:hAnsi="Times New Roman" w:cs="Times New Roman"/>
          <w:color w:val="333333"/>
          <w:kern w:val="0"/>
          <w:sz w:val="22"/>
        </w:rPr>
      </w:pPr>
    </w:p>
    <w:p w14:paraId="152DEBDB" w14:textId="77777777" w:rsidR="00A00029" w:rsidRPr="004C4E37" w:rsidRDefault="00185785" w:rsidP="008A70AD">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Letter to the Mayor</w:t>
      </w:r>
    </w:p>
    <w:p w14:paraId="1DBDDDAB" w14:textId="77777777"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14:paraId="17EDA9F0" w14:textId="77777777"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139D143D" w14:textId="77777777" w:rsidR="000C6D0B" w:rsidRPr="000C6D0B" w:rsidRDefault="000C6D0B" w:rsidP="000C6D0B">
      <w:pPr>
        <w:rPr>
          <w:rFonts w:ascii="Times New Roman" w:hAnsi="Times New Roman" w:cs="Times New Roman"/>
          <w:color w:val="333333"/>
          <w:kern w:val="0"/>
          <w:sz w:val="22"/>
        </w:rPr>
      </w:pPr>
    </w:p>
    <w:p w14:paraId="0C1E168B" w14:textId="77777777"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795396AD" w14:textId="77777777" w:rsidR="000C6D0B" w:rsidRPr="009D6B30" w:rsidRDefault="000C6D0B" w:rsidP="000C6D0B">
      <w:pPr>
        <w:rPr>
          <w:rFonts w:ascii="Times New Roman" w:hAnsi="Times New Roman" w:cs="Times New Roman"/>
          <w:color w:val="333333"/>
          <w:kern w:val="0"/>
          <w:sz w:val="22"/>
        </w:rPr>
      </w:pPr>
    </w:p>
    <w:p w14:paraId="16C8764B" w14:textId="3CE01240"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 xml:space="preserve">The broad territory of China fully unfolds </w:t>
      </w:r>
      <w:ins w:id="15" w:author="HL" w:date="2017-11-18T12:33:00Z">
        <w:r w:rsidR="00C172AB">
          <w:rPr>
            <w:rFonts w:ascii="Times New Roman" w:hAnsi="Times New Roman" w:cs="Times New Roman"/>
            <w:color w:val="333333"/>
            <w:kern w:val="0"/>
            <w:sz w:val="22"/>
          </w:rPr>
          <w:t xml:space="preserve">before the audience </w:t>
        </w:r>
      </w:ins>
      <w:ins w:id="16" w:author="HL" w:date="2017-11-18T12:34:00Z">
        <w:r w:rsidR="00C172AB">
          <w:rPr>
            <w:rFonts w:ascii="Times New Roman" w:hAnsi="Times New Roman" w:cs="Times New Roman"/>
            <w:color w:val="333333"/>
            <w:kern w:val="0"/>
            <w:sz w:val="22"/>
          </w:rPr>
          <w:t>which showcases</w:t>
        </w:r>
      </w:ins>
      <w:ins w:id="17" w:author="HL" w:date="2017-11-18T12:33:00Z">
        <w:r w:rsidR="00C172AB">
          <w:rPr>
            <w:rFonts w:ascii="Times New Roman" w:hAnsi="Times New Roman" w:cs="Times New Roman"/>
            <w:color w:val="333333"/>
            <w:kern w:val="0"/>
            <w:sz w:val="22"/>
          </w:rPr>
          <w:t xml:space="preserve"> </w:t>
        </w:r>
      </w:ins>
      <w:r w:rsidR="00544774">
        <w:rPr>
          <w:rFonts w:ascii="Times New Roman" w:hAnsi="Times New Roman" w:cs="Times New Roman"/>
          <w:color w:val="333333"/>
          <w:kern w:val="0"/>
          <w:sz w:val="22"/>
        </w:rPr>
        <w:t xml:space="preserve">the </w:t>
      </w:r>
      <w:ins w:id="18" w:author="HL" w:date="2017-11-18T12:34:00Z">
        <w:r w:rsidR="00C172AB">
          <w:rPr>
            <w:rFonts w:ascii="Times New Roman" w:hAnsi="Times New Roman" w:cs="Times New Roman"/>
            <w:color w:val="333333"/>
            <w:kern w:val="0"/>
            <w:sz w:val="22"/>
          </w:rPr>
          <w:t>immensity</w:t>
        </w:r>
      </w:ins>
      <w:del w:id="19" w:author="HL" w:date="2017-11-18T12:34:00Z">
        <w:r w:rsidR="00544774" w:rsidDel="00C172AB">
          <w:rPr>
            <w:rFonts w:ascii="Times New Roman" w:hAnsi="Times New Roman" w:cs="Times New Roman"/>
            <w:color w:val="333333"/>
            <w:kern w:val="0"/>
            <w:sz w:val="22"/>
          </w:rPr>
          <w:delText>prosperity</w:delText>
        </w:r>
      </w:del>
      <w:r w:rsidR="00C254EE">
        <w:rPr>
          <w:rFonts w:ascii="Times New Roman" w:hAnsi="Times New Roman" w:cs="Times New Roman"/>
          <w:color w:val="333333"/>
          <w:kern w:val="0"/>
          <w:sz w:val="22"/>
        </w:rPr>
        <w:t xml:space="preserve"> of </w:t>
      </w:r>
      <w:del w:id="20" w:author="HL" w:date="2017-11-18T12:33:00Z">
        <w:r w:rsidR="00C254EE" w:rsidDel="00C172AB">
          <w:rPr>
            <w:rFonts w:ascii="Times New Roman" w:hAnsi="Times New Roman" w:cs="Times New Roman"/>
            <w:color w:val="333333"/>
            <w:kern w:val="0"/>
            <w:sz w:val="22"/>
          </w:rPr>
          <w:delText>our motherland</w:delText>
        </w:r>
      </w:del>
      <w:ins w:id="21" w:author="HL" w:date="2017-11-18T12:33:00Z">
        <w:r w:rsidR="00C172AB">
          <w:rPr>
            <w:rFonts w:ascii="Times New Roman" w:hAnsi="Times New Roman" w:cs="Times New Roman"/>
            <w:color w:val="333333"/>
            <w:kern w:val="0"/>
            <w:sz w:val="22"/>
          </w:rPr>
          <w:t>China</w:t>
        </w:r>
      </w:ins>
      <w:del w:id="22" w:author="HL" w:date="2017-11-18T12:35:00Z">
        <w:r w:rsidR="00544774" w:rsidDel="00790166">
          <w:rPr>
            <w:rFonts w:ascii="Times New Roman" w:hAnsi="Times New Roman" w:cs="Times New Roman"/>
            <w:color w:val="333333"/>
            <w:kern w:val="0"/>
            <w:sz w:val="22"/>
          </w:rPr>
          <w:delText xml:space="preserve"> and our patri</w:delText>
        </w:r>
        <w:r w:rsidR="00C254EE" w:rsidDel="00790166">
          <w:rPr>
            <w:rFonts w:ascii="Times New Roman" w:hAnsi="Times New Roman" w:cs="Times New Roman"/>
            <w:color w:val="333333"/>
            <w:kern w:val="0"/>
            <w:sz w:val="22"/>
          </w:rPr>
          <w:delText>otism</w:delText>
        </w:r>
      </w:del>
      <w:r w:rsidR="00DE7307">
        <w:rPr>
          <w:rFonts w:ascii="Times New Roman" w:hAnsi="Times New Roman" w:cs="Times New Roman"/>
          <w:color w:val="333333"/>
          <w:kern w:val="0"/>
          <w:sz w:val="22"/>
        </w:rPr>
        <w:t>, echoing the theme</w:t>
      </w:r>
      <w:r w:rsidR="000547A9">
        <w:rPr>
          <w:rFonts w:ascii="Times New Roman" w:hAnsi="Times New Roman" w:cs="Times New Roman" w:hint="eastAsia"/>
          <w:color w:val="333333"/>
          <w:kern w:val="0"/>
          <w:sz w:val="22"/>
        </w:rPr>
        <w:t xml:space="preserve"> --- </w:t>
      </w:r>
      <w:commentRangeStart w:id="23"/>
      <w:del w:id="24" w:author="HL" w:date="2017-11-18T12:35:00Z">
        <w:r w:rsidR="00DE7307" w:rsidDel="00790166">
          <w:rPr>
            <w:rFonts w:ascii="Times New Roman" w:hAnsi="Times New Roman" w:cs="Times New Roman"/>
            <w:color w:val="333333"/>
            <w:kern w:val="0"/>
            <w:sz w:val="22"/>
          </w:rPr>
          <w:delText xml:space="preserve">what ethnic is what </w:delText>
        </w:r>
        <w:r w:rsidR="00A1001B" w:rsidDel="00790166">
          <w:rPr>
            <w:rFonts w:ascii="Times New Roman" w:hAnsi="Times New Roman" w:cs="Times New Roman"/>
            <w:color w:val="333333"/>
            <w:kern w:val="0"/>
            <w:sz w:val="22"/>
          </w:rPr>
          <w:delText>worldwide</w:delText>
        </w:r>
      </w:del>
      <w:commentRangeEnd w:id="23"/>
      <w:r w:rsidR="00790166">
        <w:rPr>
          <w:rStyle w:val="CommentReference"/>
        </w:rPr>
        <w:commentReference w:id="23"/>
      </w:r>
      <w:ins w:id="25" w:author="HL" w:date="2017-11-18T12:35:00Z">
        <w:r w:rsidR="00790166">
          <w:rPr>
            <w:rFonts w:ascii="Times New Roman" w:hAnsi="Times New Roman" w:cs="Times New Roman"/>
            <w:color w:val="333333"/>
            <w:kern w:val="0"/>
            <w:sz w:val="22"/>
          </w:rPr>
          <w:t>??</w:t>
        </w:r>
      </w:ins>
      <w:r w:rsidR="00A1001B">
        <w:rPr>
          <w:rFonts w:ascii="Times New Roman" w:hAnsi="Times New Roman" w:cs="Times New Roman"/>
          <w:color w:val="333333"/>
          <w:kern w:val="0"/>
          <w:sz w:val="22"/>
        </w:rPr>
        <w:t xml:space="preserv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236ED013" w14:textId="77777777" w:rsidR="00EC6E30" w:rsidRDefault="00EC6E30" w:rsidP="008A70AD">
      <w:pPr>
        <w:rPr>
          <w:rFonts w:ascii="Times New Roman" w:hAnsi="Times New Roman" w:cs="Times New Roman"/>
          <w:color w:val="333333"/>
          <w:kern w:val="0"/>
          <w:sz w:val="22"/>
        </w:rPr>
      </w:pPr>
    </w:p>
    <w:p w14:paraId="6D311E8C" w14:textId="77777777"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w:t>
      </w:r>
      <w:commentRangeStart w:id="26"/>
      <w:r>
        <w:rPr>
          <w:rFonts w:ascii="Times New Roman" w:hAnsi="Times New Roman" w:cs="Times New Roman"/>
          <w:color w:val="333333"/>
          <w:kern w:val="0"/>
          <w:sz w:val="22"/>
        </w:rPr>
        <w:t>goals</w:t>
      </w:r>
      <w:commentRangeEnd w:id="26"/>
      <w:r w:rsidR="00790166">
        <w:rPr>
          <w:rStyle w:val="CommentReference"/>
        </w:rPr>
        <w:commentReference w:id="26"/>
      </w:r>
      <w:r>
        <w:rPr>
          <w:rFonts w:ascii="Times New Roman" w:hAnsi="Times New Roman" w:cs="Times New Roman"/>
          <w:color w:val="333333"/>
          <w:kern w:val="0"/>
          <w:sz w:val="22"/>
        </w:rPr>
        <w:t xml:space="preserve">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w:t>
      </w:r>
      <w:commentRangeStart w:id="27"/>
      <w:r>
        <w:rPr>
          <w:rFonts w:ascii="Times New Roman" w:hAnsi="Times New Roman" w:cs="Times New Roman"/>
          <w:color w:val="333333"/>
          <w:kern w:val="0"/>
          <w:sz w:val="22"/>
        </w:rPr>
        <w:t>several flaws in</w:t>
      </w:r>
      <w:commentRangeEnd w:id="27"/>
      <w:r w:rsidR="0042784C">
        <w:rPr>
          <w:rStyle w:val="CommentReference"/>
        </w:rPr>
        <w:commentReference w:id="27"/>
      </w:r>
      <w:r>
        <w:rPr>
          <w:rFonts w:ascii="Times New Roman" w:hAnsi="Times New Roman" w:cs="Times New Roman"/>
          <w:color w:val="333333"/>
          <w:kern w:val="0"/>
          <w:sz w:val="22"/>
        </w:rPr>
        <w:t xml:space="preserve">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w:t>
      </w:r>
      <w:r w:rsidR="0009270F">
        <w:rPr>
          <w:rFonts w:ascii="Times New Roman" w:hAnsi="Times New Roman" w:cs="Times New Roman"/>
          <w:color w:val="333333"/>
          <w:kern w:val="0"/>
          <w:sz w:val="22"/>
        </w:rPr>
        <w:lastRenderedPageBreak/>
        <w:t>development</w:t>
      </w:r>
      <w:r w:rsidR="00ED6F8D">
        <w:rPr>
          <w:rFonts w:ascii="Times New Roman" w:hAnsi="Times New Roman" w:cs="Times New Roman"/>
          <w:color w:val="333333"/>
          <w:kern w:val="0"/>
          <w:sz w:val="22"/>
        </w:rPr>
        <w:t xml:space="preserve"> including combat drone control and orientation system. </w:t>
      </w:r>
    </w:p>
    <w:p w14:paraId="106DE32A" w14:textId="77777777" w:rsidR="00B94224" w:rsidRDefault="00B94224" w:rsidP="00B94224">
      <w:pPr>
        <w:rPr>
          <w:rFonts w:ascii="Times New Roman" w:hAnsi="Times New Roman" w:cs="Times New Roman"/>
          <w:color w:val="333333"/>
          <w:kern w:val="0"/>
          <w:sz w:val="22"/>
        </w:rPr>
      </w:pPr>
    </w:p>
    <w:p w14:paraId="62B070F0" w14:textId="77777777"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25E9873F" w14:textId="77777777"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0AF6507C" w14:textId="77777777" w:rsidR="00B23743" w:rsidRPr="006F4349" w:rsidRDefault="00B23743" w:rsidP="008A70AD">
      <w:pPr>
        <w:rPr>
          <w:rFonts w:ascii="Times New Roman" w:hAnsi="Times New Roman" w:cs="Times New Roman"/>
          <w:color w:val="333333"/>
          <w:kern w:val="0"/>
          <w:sz w:val="22"/>
        </w:rPr>
      </w:pPr>
    </w:p>
    <w:p w14:paraId="267A5B4C" w14:textId="77777777" w:rsidR="00C414F1" w:rsidRPr="004C4E37" w:rsidRDefault="00165D4B" w:rsidP="00C414F1">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B</w:t>
      </w:r>
      <w:r w:rsidR="00C414F1" w:rsidRPr="004C4E37">
        <w:rPr>
          <w:rFonts w:ascii="Times New Roman" w:hAnsi="Times New Roman" w:cs="Times New Roman"/>
          <w:b/>
          <w:color w:val="333333"/>
          <w:kern w:val="0"/>
          <w:sz w:val="36"/>
          <w:szCs w:val="36"/>
        </w:rPr>
        <w:t>ackground</w:t>
      </w:r>
    </w:p>
    <w:p w14:paraId="3F0D3991" w14:textId="77777777"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YiHang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79664A09" w14:textId="77777777" w:rsidR="00C414F1" w:rsidRPr="006F4349" w:rsidRDefault="00C414F1" w:rsidP="00C414F1">
      <w:pPr>
        <w:rPr>
          <w:rFonts w:ascii="Times New Roman" w:hAnsi="Times New Roman" w:cs="Times New Roman"/>
          <w:color w:val="333333"/>
          <w:kern w:val="0"/>
          <w:sz w:val="22"/>
        </w:rPr>
      </w:pPr>
    </w:p>
    <w:p w14:paraId="64333DB8" w14:textId="77777777"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1CD39ED4" w14:textId="77777777" w:rsidR="00965883" w:rsidRPr="006F4349" w:rsidRDefault="00965883" w:rsidP="00C414F1">
      <w:pPr>
        <w:rPr>
          <w:rFonts w:ascii="Times New Roman" w:hAnsi="Times New Roman" w:cs="Times New Roman"/>
          <w:color w:val="333333"/>
          <w:kern w:val="0"/>
          <w:sz w:val="22"/>
        </w:rPr>
      </w:pPr>
    </w:p>
    <w:p w14:paraId="7D80DC77" w14:textId="77777777"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5396BCF0" w14:textId="77777777"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58DB18D4" w14:textId="77777777" w:rsidR="00DB6B50" w:rsidRPr="006F4349" w:rsidRDefault="00DB6B50" w:rsidP="00DB6B50">
      <w:pPr>
        <w:rPr>
          <w:rFonts w:ascii="Times New Roman" w:hAnsi="Times New Roman" w:cs="Times New Roman"/>
          <w:color w:val="333333"/>
          <w:kern w:val="0"/>
          <w:sz w:val="22"/>
        </w:rPr>
      </w:pPr>
    </w:p>
    <w:p w14:paraId="68546E74" w14:textId="77777777" w:rsidR="004C4E37" w:rsidRDefault="004C4E37" w:rsidP="00DB6B50">
      <w:pPr>
        <w:rPr>
          <w:rFonts w:ascii="Times New Roman" w:hAnsi="Times New Roman" w:cs="Times New Roman"/>
          <w:b/>
          <w:color w:val="333333"/>
          <w:kern w:val="0"/>
          <w:sz w:val="22"/>
        </w:rPr>
      </w:pPr>
    </w:p>
    <w:p w14:paraId="0A1E587F" w14:textId="77777777" w:rsidR="00190BB6" w:rsidRPr="004C4E37" w:rsidRDefault="00190BB6" w:rsidP="00DB6B50">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lastRenderedPageBreak/>
        <w:t>Assumptions</w:t>
      </w:r>
    </w:p>
    <w:p w14:paraId="4935B962" w14:textId="77777777"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ome key 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14:paraId="2D15B5C0" w14:textId="77777777" w:rsidR="00B37F67" w:rsidRDefault="00B37F67" w:rsidP="0033796C">
      <w:pPr>
        <w:jc w:val="center"/>
        <w:rPr>
          <w:rFonts w:ascii="Times New Roman" w:hAnsi="Times New Roman" w:cs="Times New Roman"/>
          <w:color w:val="333333"/>
          <w:kern w:val="0"/>
          <w:sz w:val="22"/>
        </w:rPr>
      </w:pPr>
    </w:p>
    <w:p w14:paraId="34EA55BA" w14:textId="77777777" w:rsidR="00105527" w:rsidRPr="004C4E37" w:rsidRDefault="00105527" w:rsidP="0033796C">
      <w:pPr>
        <w:jc w:val="center"/>
        <w:rPr>
          <w:rFonts w:ascii="Times New Roman" w:hAnsi="Times New Roman" w:cs="Times New Roman"/>
          <w:color w:val="333333"/>
          <w:kern w:val="0"/>
          <w:sz w:val="18"/>
          <w:szCs w:val="18"/>
        </w:rPr>
      </w:pPr>
      <w:r w:rsidRPr="004C4E37">
        <w:rPr>
          <w:rFonts w:ascii="Times New Roman" w:hAnsi="Times New Roman" w:cs="Times New Roman" w:hint="eastAsia"/>
          <w:color w:val="333333"/>
          <w:kern w:val="0"/>
          <w:sz w:val="18"/>
          <w:szCs w:val="18"/>
        </w:rPr>
        <w:t>T</w:t>
      </w:r>
      <w:r w:rsidR="004C4E37">
        <w:rPr>
          <w:rFonts w:ascii="Times New Roman" w:hAnsi="Times New Roman" w:cs="Times New Roman"/>
          <w:color w:val="333333"/>
          <w:kern w:val="0"/>
          <w:sz w:val="18"/>
          <w:szCs w:val="18"/>
        </w:rPr>
        <w:t>able 1</w:t>
      </w:r>
      <w:r w:rsidR="004C4E37">
        <w:rPr>
          <w:rFonts w:ascii="Times New Roman" w:hAnsi="Times New Roman" w:cs="Times New Roman" w:hint="eastAsia"/>
          <w:color w:val="333333"/>
          <w:kern w:val="0"/>
          <w:sz w:val="18"/>
          <w:szCs w:val="18"/>
        </w:rPr>
        <w:t xml:space="preserve">: </w:t>
      </w:r>
      <w:r w:rsidR="004958C3" w:rsidRPr="004C4E37">
        <w:rPr>
          <w:rFonts w:ascii="Times New Roman" w:hAnsi="Times New Roman" w:cs="Times New Roman"/>
          <w:color w:val="333333"/>
          <w:kern w:val="0"/>
          <w:sz w:val="18"/>
          <w:szCs w:val="18"/>
        </w:rPr>
        <w:t>Basic Parameters of the drones</w:t>
      </w:r>
    </w:p>
    <w:tbl>
      <w:tblPr>
        <w:tblStyle w:val="ListTable2-Accent11"/>
        <w:tblW w:w="0" w:type="auto"/>
        <w:tblLook w:val="04A0" w:firstRow="1" w:lastRow="0" w:firstColumn="1" w:lastColumn="0" w:noHBand="0" w:noVBand="1"/>
      </w:tblPr>
      <w:tblGrid>
        <w:gridCol w:w="4148"/>
        <w:gridCol w:w="4148"/>
      </w:tblGrid>
      <w:tr w:rsidR="001B3102" w14:paraId="4C72A926" w14:textId="77777777" w:rsidTr="0084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E78548"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14:paraId="78F0E448" w14:textId="77777777" w:rsidR="001B3102" w:rsidRPr="00BD29B6" w:rsidRDefault="009C46CF" w:rsidP="0033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14:paraId="7F29BA7C"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CFEE8B"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14:paraId="74FF3F3B" w14:textId="77777777"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6 inches (15 cm)</w:t>
            </w:r>
          </w:p>
        </w:tc>
      </w:tr>
      <w:tr w:rsidR="001B3102" w14:paraId="4BD6E237"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7EE41137"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14:paraId="0E757A06" w14:textId="77777777"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280 grams</w:t>
            </w:r>
          </w:p>
        </w:tc>
      </w:tr>
      <w:tr w:rsidR="001B3102" w14:paraId="35639C55"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B12E00"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14:paraId="613E7D8E" w14:textId="77777777"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20 minutes</w:t>
            </w:r>
          </w:p>
        </w:tc>
      </w:tr>
      <w:tr w:rsidR="001B3102" w14:paraId="6D59F830"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49714A5C"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distance of flight</w:t>
            </w:r>
          </w:p>
        </w:tc>
        <w:tc>
          <w:tcPr>
            <w:tcW w:w="4148" w:type="dxa"/>
          </w:tcPr>
          <w:p w14:paraId="1A3E9154" w14:textId="77777777"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1.5 km</w:t>
            </w:r>
          </w:p>
        </w:tc>
      </w:tr>
      <w:tr w:rsidR="001B3102" w14:paraId="720A418B"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933DE1"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14:paraId="3EB99EB4" w14:textId="77777777"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10 m/s</w:t>
            </w:r>
          </w:p>
        </w:tc>
      </w:tr>
      <w:tr w:rsidR="001B3102" w14:paraId="6AD11821"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0E816FC1" w14:textId="77777777"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14:paraId="16A8F524" w14:textId="77777777" w:rsidR="001B3102" w:rsidRPr="00BD29B6" w:rsidRDefault="002031DF"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3 m/s</w:t>
            </w:r>
          </w:p>
        </w:tc>
      </w:tr>
    </w:tbl>
    <w:p w14:paraId="729790B6" w14:textId="77777777" w:rsidR="000C66DC" w:rsidRDefault="000C66DC" w:rsidP="00A77733">
      <w:pPr>
        <w:rPr>
          <w:rFonts w:ascii="Times New Roman" w:hAnsi="Times New Roman" w:cs="Times New Roman"/>
          <w:color w:val="333333"/>
          <w:kern w:val="0"/>
          <w:sz w:val="22"/>
        </w:rPr>
      </w:pPr>
    </w:p>
    <w:p w14:paraId="3B979785" w14:textId="77777777"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419C9778" w14:textId="77777777" w:rsidR="00F731FC" w:rsidRPr="006F4349" w:rsidRDefault="00F731FC" w:rsidP="00A77733">
      <w:pPr>
        <w:rPr>
          <w:rFonts w:ascii="Times New Roman" w:hAnsi="Times New Roman" w:cs="Times New Roman"/>
          <w:color w:val="333333"/>
          <w:kern w:val="0"/>
          <w:sz w:val="22"/>
        </w:rPr>
      </w:pPr>
    </w:p>
    <w:p w14:paraId="2F6B9B61" w14:textId="77777777"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14:paraId="4E34A856" w14:textId="77777777" w:rsidR="00F731FC" w:rsidRPr="006F4349" w:rsidRDefault="00F731FC" w:rsidP="00DB6B50">
      <w:pPr>
        <w:rPr>
          <w:rFonts w:ascii="Times New Roman" w:hAnsi="Times New Roman" w:cs="Times New Roman"/>
          <w:color w:val="333333"/>
          <w:kern w:val="0"/>
          <w:sz w:val="22"/>
        </w:rPr>
      </w:pPr>
    </w:p>
    <w:p w14:paraId="552ACBC0" w14:textId="77777777"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w:t>
      </w:r>
      <w:r w:rsidR="007E0EB6">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65D75CCA" w14:textId="77777777" w:rsidR="00562AA0" w:rsidRPr="006F4349" w:rsidRDefault="00562AA0" w:rsidP="00F97E1A">
      <w:pPr>
        <w:rPr>
          <w:rFonts w:ascii="Times New Roman" w:hAnsi="Times New Roman" w:cs="Times New Roman"/>
          <w:color w:val="333333"/>
          <w:kern w:val="0"/>
          <w:sz w:val="22"/>
        </w:rPr>
      </w:pPr>
    </w:p>
    <w:p w14:paraId="120F9BA2" w14:textId="77777777" w:rsidR="00562AA0" w:rsidRPr="004C4E37" w:rsidRDefault="00562AA0" w:rsidP="00F97E1A">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Definition</w:t>
      </w:r>
      <w:r w:rsidR="00B37F67" w:rsidRPr="004C4E37">
        <w:rPr>
          <w:rFonts w:ascii="Times New Roman" w:hAnsi="Times New Roman" w:cs="Times New Roman"/>
          <w:b/>
          <w:color w:val="333333"/>
          <w:kern w:val="0"/>
          <w:sz w:val="36"/>
          <w:szCs w:val="36"/>
        </w:rPr>
        <w:t xml:space="preserve"> </w:t>
      </w:r>
    </w:p>
    <w:p w14:paraId="7BD25F0E" w14:textId="77777777" w:rsidR="00015E2F" w:rsidRPr="00685173" w:rsidRDefault="008F3BD7" w:rsidP="00015E2F">
      <w:pPr>
        <w:pStyle w:val="ListParagraph"/>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 xml:space="preserve">define the flight from the </w:t>
      </w:r>
      <w:r w:rsidR="00F01161">
        <w:rPr>
          <w:rFonts w:ascii="Times New Roman" w:hAnsi="Times New Roman" w:cs="Times New Roman"/>
          <w:color w:val="333333"/>
          <w:kern w:val="0"/>
          <w:sz w:val="22"/>
        </w:rPr>
        <w:t>take-off</w:t>
      </w:r>
      <w:r w:rsidR="00760C64" w:rsidRPr="006F4349">
        <w:rPr>
          <w:rFonts w:ascii="Times New Roman" w:hAnsi="Times New Roman" w:cs="Times New Roman"/>
          <w:color w:val="333333"/>
          <w:kern w:val="0"/>
          <w:sz w:val="22"/>
        </w:rPr>
        <w:t xml:space="preserve">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509587AF" w14:textId="77777777" w:rsidR="003345A3" w:rsidRDefault="00FB12A9" w:rsidP="004830A4">
      <w:pPr>
        <w:pStyle w:val="ListParagraph"/>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lastRenderedPageBreak/>
        <w:t>any two drones is A meters</w:t>
      </w:r>
      <w:r w:rsidR="00E868B5">
        <w:rPr>
          <w:rFonts w:ascii="Times New Roman" w:hAnsi="Times New Roman" w:cs="Times New Roman"/>
          <w:color w:val="333333"/>
          <w:kern w:val="0"/>
          <w:sz w:val="22"/>
        </w:rPr>
        <w:t xml:space="preserve">, and the maximum observing distance between the center of any two drones is B meters. </w:t>
      </w:r>
      <w:r w:rsidR="003345A3">
        <w:rPr>
          <w:rFonts w:ascii="Times New Roman" w:hAnsi="Times New Roman" w:cs="Times New Roman"/>
          <w:color w:val="333333"/>
          <w:kern w:val="0"/>
          <w:sz w:val="22"/>
        </w:rPr>
        <w:t xml:space="preserve">As a result, the distance between any two drones would be </w:t>
      </w:r>
    </w:p>
    <w:p w14:paraId="1383181F" w14:textId="77777777" w:rsidR="003345A3" w:rsidRDefault="003345A3" w:rsidP="003345A3">
      <w:pPr>
        <w:pStyle w:val="ListParagraph"/>
        <w:ind w:left="360" w:firstLineChars="0" w:firstLine="0"/>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A≤</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r>
            <m:rPr>
              <m:sty m:val="p"/>
            </m:rPr>
            <w:rPr>
              <w:rFonts w:ascii="Cambria Math" w:hAnsi="Cambria Math" w:cs="Times New Roman"/>
              <w:color w:val="333333"/>
              <w:kern w:val="0"/>
              <w:sz w:val="22"/>
            </w:rPr>
            <m:t>≤B</m:t>
          </m:r>
        </m:oMath>
      </m:oMathPara>
    </w:p>
    <w:p w14:paraId="2741250B" w14:textId="77777777" w:rsidR="009B566A" w:rsidRPr="004830A4" w:rsidRDefault="00F9755E" w:rsidP="004A3424">
      <w:pPr>
        <w:pStyle w:val="ListParagraph"/>
        <w:ind w:left="360" w:firstLineChars="0" w:firstLine="0"/>
        <w:rPr>
          <w:rFonts w:ascii="Times New Roman" w:hAnsi="Times New Roman" w:cs="Times New Roman"/>
          <w:color w:val="333333"/>
          <w:kern w:val="0"/>
          <w:sz w:val="22"/>
        </w:rPr>
      </w:pPr>
      <w:r>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by our assumption</w:t>
      </w:r>
      <w:r w:rsidR="00FA36C3">
        <w:rPr>
          <w:rFonts w:ascii="Times New Roman" w:hAnsi="Times New Roman" w:cs="Times New Roman"/>
          <w:color w:val="333333"/>
          <w:kern w:val="0"/>
          <w:sz w:val="22"/>
        </w:rPr>
        <w:t xml:space="preserve"> when taking </w:t>
      </w:r>
      <w:r w:rsidR="00B50C27">
        <w:rPr>
          <w:rFonts w:ascii="Times New Roman" w:hAnsi="Times New Roman" w:cs="Times New Roman"/>
          <w:color w:val="333333"/>
          <w:kern w:val="0"/>
          <w:sz w:val="22"/>
        </w:rPr>
        <w:t>both the lower and upper boundaries into consideration</w:t>
      </w:r>
      <w:r w:rsidR="00967094">
        <w:rPr>
          <w:rFonts w:ascii="Times New Roman" w:hAnsi="Times New Roman" w:cs="Times New Roman"/>
          <w:color w:val="333333"/>
          <w:kern w:val="0"/>
          <w:sz w:val="22"/>
        </w:rPr>
        <w:t xml:space="preserve">.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are all established and formed under t</w:t>
      </w:r>
      <w:r w:rsidR="00D045C4" w:rsidRPr="004830A4">
        <w:rPr>
          <w:rFonts w:ascii="Times New Roman" w:hAnsi="Times New Roman" w:cs="Times New Roman"/>
          <w:color w:val="333333"/>
          <w:kern w:val="0"/>
          <w:sz w:val="22"/>
        </w:rPr>
        <w:t xml:space="preserve">his assumption. </w:t>
      </w:r>
    </w:p>
    <w:p w14:paraId="0936F14A" w14:textId="77777777" w:rsidR="00273E1C" w:rsidRPr="00685173" w:rsidRDefault="00C351B6" w:rsidP="00685173">
      <w:pPr>
        <w:pStyle w:val="ListParagraph"/>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In order to simplify our calculation and unify the coordinates in the three displays, we number all the drones as drone number 1-477. To clarify, the number of each drone does not change from one image to another. </w:t>
      </w:r>
      <w:r w:rsidR="0063092E">
        <w:rPr>
          <w:rFonts w:ascii="Times New Roman" w:hAnsi="Times New Roman" w:cs="Times New Roman"/>
          <w:color w:val="333333"/>
          <w:kern w:val="0"/>
          <w:sz w:val="22"/>
        </w:rPr>
        <w:t xml:space="preserve">In this way, we can easily present the </w:t>
      </w:r>
      <w:r w:rsidR="002F3F0F">
        <w:rPr>
          <w:rFonts w:ascii="Times New Roman" w:hAnsi="Times New Roman" w:cs="Times New Roman"/>
          <w:color w:val="333333"/>
          <w:kern w:val="0"/>
          <w:sz w:val="22"/>
        </w:rPr>
        <w:t>transforming track of each drone’s coordinate</w:t>
      </w:r>
      <w:r w:rsidR="001D6148">
        <w:rPr>
          <w:rFonts w:ascii="Times New Roman" w:hAnsi="Times New Roman" w:cs="Times New Roman"/>
          <w:color w:val="333333"/>
          <w:kern w:val="0"/>
          <w:sz w:val="22"/>
        </w:rPr>
        <w:t xml:space="preserve">s </w:t>
      </w:r>
      <w:r w:rsidR="0061042C">
        <w:rPr>
          <w:rFonts w:ascii="Times New Roman" w:hAnsi="Times New Roman" w:cs="Times New Roman"/>
          <w:color w:val="333333"/>
          <w:kern w:val="0"/>
          <w:sz w:val="22"/>
        </w:rPr>
        <w:t xml:space="preserve">during the overall 5 stages </w:t>
      </w:r>
      <w:r w:rsidR="008D4434">
        <w:rPr>
          <w:rFonts w:ascii="Times New Roman" w:hAnsi="Times New Roman" w:cs="Times New Roman"/>
          <w:color w:val="333333"/>
          <w:kern w:val="0"/>
          <w:sz w:val="22"/>
        </w:rPr>
        <w:t xml:space="preserve">flying process. </w:t>
      </w:r>
    </w:p>
    <w:p w14:paraId="1BD352A4" w14:textId="77777777" w:rsidR="00B37F67" w:rsidRDefault="00B37F67" w:rsidP="00F97E1A">
      <w:pPr>
        <w:rPr>
          <w:rFonts w:ascii="Times New Roman" w:hAnsi="Times New Roman" w:cs="Times New Roman"/>
          <w:b/>
          <w:color w:val="333333"/>
          <w:kern w:val="0"/>
          <w:sz w:val="22"/>
        </w:rPr>
      </w:pPr>
    </w:p>
    <w:p w14:paraId="15161E3F" w14:textId="77777777" w:rsidR="00562AA0" w:rsidRPr="004C4E37" w:rsidRDefault="00291049" w:rsidP="00F97E1A">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Model</w:t>
      </w:r>
    </w:p>
    <w:p w14:paraId="0C930100" w14:textId="77777777" w:rsidR="00291049" w:rsidRPr="004C4E37" w:rsidRDefault="00291049" w:rsidP="00291049">
      <w:pPr>
        <w:pStyle w:val="ListParagraph"/>
        <w:numPr>
          <w:ilvl w:val="0"/>
          <w:numId w:val="1"/>
        </w:numPr>
        <w:ind w:firstLineChars="0"/>
        <w:rPr>
          <w:rFonts w:ascii="Times New Roman" w:hAnsi="Times New Roman" w:cs="Times New Roman"/>
          <w:b/>
          <w:color w:val="333333"/>
          <w:kern w:val="0"/>
          <w:sz w:val="28"/>
          <w:szCs w:val="28"/>
        </w:rPr>
      </w:pPr>
      <w:r w:rsidRPr="004C4E37">
        <w:rPr>
          <w:rFonts w:ascii="Times New Roman" w:hAnsi="Times New Roman" w:cs="Times New Roman"/>
          <w:b/>
          <w:color w:val="333333"/>
          <w:kern w:val="0"/>
          <w:sz w:val="28"/>
          <w:szCs w:val="28"/>
        </w:rPr>
        <w:t>Modeling</w:t>
      </w:r>
    </w:p>
    <w:p w14:paraId="7E9A139F" w14:textId="77777777" w:rsidR="00D543B1"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77EFA48F" w14:textId="77777777" w:rsidR="00B37F67" w:rsidRDefault="00B37F67" w:rsidP="005675C9">
      <w:pPr>
        <w:rPr>
          <w:rFonts w:ascii="Times New Roman" w:hAnsi="Times New Roman" w:cs="Times New Roman"/>
          <w:color w:val="333333"/>
          <w:kern w:val="0"/>
          <w:sz w:val="22"/>
        </w:rPr>
      </w:pPr>
    </w:p>
    <w:p w14:paraId="3F88EE12" w14:textId="77777777" w:rsidR="003343A4" w:rsidRPr="006F4349" w:rsidRDefault="00B37F67" w:rsidP="005675C9">
      <w:pPr>
        <w:rPr>
          <w:rFonts w:ascii="Times New Roman" w:hAnsi="Times New Roman" w:cs="Times New Roman"/>
          <w:color w:val="333333"/>
          <w:kern w:val="0"/>
          <w:sz w:val="22"/>
        </w:rPr>
      </w:pPr>
      <w:r>
        <w:rPr>
          <w:rFonts w:ascii="Times New Roman" w:hAnsi="Times New Roman" w:cs="Times New Roman"/>
          <w:noProof/>
          <w:color w:val="333333"/>
          <w:kern w:val="0"/>
          <w:sz w:val="22"/>
        </w:rPr>
        <w:drawing>
          <wp:anchor distT="0" distB="0" distL="114300" distR="114300" simplePos="0" relativeHeight="251671552" behindDoc="0" locked="0" layoutInCell="1" allowOverlap="1" wp14:anchorId="721F0A68" wp14:editId="2BDF2C99">
            <wp:simplePos x="0" y="0"/>
            <wp:positionH relativeFrom="column">
              <wp:posOffset>2629903</wp:posOffset>
            </wp:positionH>
            <wp:positionV relativeFrom="paragraph">
              <wp:posOffset>270310</wp:posOffset>
            </wp:positionV>
            <wp:extent cx="3229476" cy="2101516"/>
            <wp:effectExtent l="19050" t="0" r="9024"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gon 3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476" cy="2101516"/>
                    </a:xfrm>
                    <a:prstGeom prst="rect">
                      <a:avLst/>
                    </a:prstGeom>
                  </pic:spPr>
                </pic:pic>
              </a:graphicData>
            </a:graphic>
          </wp:anchor>
        </w:drawing>
      </w:r>
      <w:r>
        <w:rPr>
          <w:rFonts w:ascii="Times New Roman" w:hAnsi="Times New Roman" w:cs="Times New Roman"/>
          <w:noProof/>
          <w:color w:val="333333"/>
          <w:kern w:val="0"/>
          <w:sz w:val="22"/>
        </w:rPr>
        <w:drawing>
          <wp:inline distT="0" distB="0" distL="0" distR="0" wp14:anchorId="2BBEA3F4" wp14:editId="4BA48E39">
            <wp:extent cx="2564130" cy="295973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130" cy="2959735"/>
                    </a:xfrm>
                    <a:prstGeom prst="rect">
                      <a:avLst/>
                    </a:prstGeom>
                  </pic:spPr>
                </pic:pic>
              </a:graphicData>
            </a:graphic>
          </wp:inline>
        </w:drawing>
      </w:r>
    </w:p>
    <w:p w14:paraId="03220694" w14:textId="77777777" w:rsidR="00B37F67" w:rsidRPr="00B37F67" w:rsidRDefault="004C4E37" w:rsidP="00E4584C">
      <w:pP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t>F</w:t>
      </w:r>
      <w:r w:rsidR="00B37F67">
        <w:rPr>
          <w:rFonts w:ascii="Times New Roman" w:hAnsi="Times New Roman" w:cs="Times New Roman" w:hint="eastAsia"/>
          <w:color w:val="333333"/>
          <w:kern w:val="0"/>
          <w:sz w:val="18"/>
          <w:szCs w:val="18"/>
        </w:rPr>
        <w:t>igure 1:</w:t>
      </w:r>
      <w:r w:rsidR="00B37F67" w:rsidRPr="00B37F67">
        <w:rPr>
          <w:rFonts w:ascii="Times New Roman" w:hAnsi="Times New Roman" w:cs="Times New Roman" w:hint="eastAsia"/>
          <w:color w:val="333333"/>
          <w:kern w:val="0"/>
          <w:sz w:val="18"/>
          <w:szCs w:val="18"/>
        </w:rPr>
        <w:t>The result of the testing program of the Ferris wheel</w:t>
      </w:r>
      <w:r w:rsidR="00B37F67">
        <w:rPr>
          <w:rFonts w:ascii="Times New Roman" w:hAnsi="Times New Roman" w:cs="Times New Roman" w:hint="eastAsia"/>
          <w:color w:val="333333"/>
          <w:kern w:val="0"/>
          <w:sz w:val="18"/>
          <w:szCs w:val="18"/>
        </w:rPr>
        <w:t xml:space="preserve">   </w:t>
      </w:r>
      <w:r>
        <w:rPr>
          <w:rFonts w:ascii="Times New Roman" w:hAnsi="Times New Roman" w:cs="Times New Roman" w:hint="eastAsia"/>
          <w:color w:val="333333"/>
          <w:kern w:val="0"/>
          <w:sz w:val="18"/>
          <w:szCs w:val="18"/>
        </w:rPr>
        <w:t xml:space="preserve">   F</w:t>
      </w:r>
      <w:r w:rsidR="00B37F67" w:rsidRPr="00B37F67">
        <w:rPr>
          <w:rFonts w:ascii="Times New Roman" w:hAnsi="Times New Roman" w:cs="Times New Roman" w:hint="eastAsia"/>
          <w:color w:val="333333"/>
          <w:kern w:val="0"/>
          <w:sz w:val="18"/>
          <w:szCs w:val="18"/>
        </w:rPr>
        <w:t>igure 2</w:t>
      </w:r>
      <w:r w:rsidR="00B37F67">
        <w:rPr>
          <w:rFonts w:ascii="Times New Roman" w:hAnsi="Times New Roman" w:cs="Times New Roman" w:hint="eastAsia"/>
          <w:color w:val="333333"/>
          <w:kern w:val="0"/>
          <w:sz w:val="18"/>
          <w:szCs w:val="18"/>
        </w:rPr>
        <w:t>:</w:t>
      </w:r>
      <w:r w:rsidR="00B37F67" w:rsidRPr="00B37F67">
        <w:rPr>
          <w:rFonts w:ascii="Times New Roman" w:hAnsi="Times New Roman" w:cs="Times New Roman" w:hint="eastAsia"/>
          <w:color w:val="333333"/>
          <w:kern w:val="0"/>
          <w:sz w:val="18"/>
          <w:szCs w:val="18"/>
        </w:rPr>
        <w:t xml:space="preserve"> The shape of the dragon in Matlab</w:t>
      </w:r>
    </w:p>
    <w:p w14:paraId="4B630DAB" w14:textId="77777777" w:rsidR="004C4E37" w:rsidRDefault="004C4E37" w:rsidP="00E4584C">
      <w:pPr>
        <w:rPr>
          <w:rFonts w:ascii="Times New Roman" w:hAnsi="Times New Roman" w:cs="Times New Roman"/>
          <w:color w:val="333333"/>
          <w:kern w:val="0"/>
          <w:sz w:val="22"/>
        </w:rPr>
      </w:pPr>
    </w:p>
    <w:p w14:paraId="321031EA" w14:textId="77777777"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14:paraId="3257B1DB" w14:textId="77777777" w:rsidR="006E1ACF" w:rsidRDefault="006E1ACF" w:rsidP="00E4584C">
      <w:pPr>
        <w:rPr>
          <w:rFonts w:ascii="Times New Roman" w:hAnsi="Times New Roman" w:cs="Times New Roman"/>
          <w:color w:val="333333"/>
          <w:kern w:val="0"/>
          <w:sz w:val="22"/>
        </w:rPr>
      </w:pPr>
    </w:p>
    <w:p w14:paraId="694EDBD9" w14:textId="77777777"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appendix.</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of crashes between drones. </w:t>
      </w:r>
    </w:p>
    <w:p w14:paraId="11550401" w14:textId="77777777" w:rsidR="005620DC" w:rsidRDefault="005620DC" w:rsidP="00E4584C">
      <w:pPr>
        <w:rPr>
          <w:rFonts w:ascii="Times New Roman" w:hAnsi="Times New Roman" w:cs="Times New Roman"/>
          <w:color w:val="333333"/>
          <w:kern w:val="0"/>
          <w:sz w:val="22"/>
        </w:rPr>
      </w:pPr>
    </w:p>
    <w:p w14:paraId="05874A9F" w14:textId="77777777" w:rsidR="006E1ACF" w:rsidRDefault="005620DC"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A</w:t>
      </w:r>
      <w:r>
        <w:rPr>
          <w:rFonts w:ascii="Times New Roman" w:hAnsi="Times New Roman" w:cs="Times New Roman"/>
          <w:color w:val="333333"/>
          <w:kern w:val="0"/>
          <w:sz w:val="22"/>
        </w:rPr>
        <w:t xml:space="preserve">s for the design process of the dragon pattern, we first </w:t>
      </w:r>
      <w:r w:rsidR="0029513D">
        <w:rPr>
          <w:rFonts w:ascii="Times New Roman" w:hAnsi="Times New Roman" w:cs="Times New Roman"/>
          <w:color w:val="333333"/>
          <w:kern w:val="0"/>
          <w:sz w:val="22"/>
        </w:rPr>
        <w:t>download</w:t>
      </w:r>
      <w:r w:rsidR="003D5F72">
        <w:rPr>
          <w:rFonts w:ascii="Times New Roman" w:hAnsi="Times New Roman" w:cs="Times New Roman"/>
          <w:color w:val="333333"/>
          <w:kern w:val="0"/>
          <w:sz w:val="22"/>
        </w:rPr>
        <w:t xml:space="preserve"> a </w:t>
      </w:r>
      <w:r w:rsidR="00941B70">
        <w:rPr>
          <w:rFonts w:ascii="Times New Roman" w:hAnsi="Times New Roman" w:cs="Times New Roman"/>
          <w:color w:val="333333"/>
          <w:kern w:val="0"/>
          <w:sz w:val="22"/>
        </w:rPr>
        <w:t xml:space="preserve">picture of dragon and erase the dragon’s claws </w:t>
      </w:r>
    </w:p>
    <w:p w14:paraId="32466857" w14:textId="77777777" w:rsidR="006E1ACF" w:rsidRPr="00B37F67" w:rsidRDefault="006E1ACF" w:rsidP="00E4584C">
      <w:pPr>
        <w:rPr>
          <w:rFonts w:ascii="Times New Roman" w:hAnsi="Times New Roman" w:cs="Times New Roman"/>
          <w:color w:val="333333"/>
          <w:kern w:val="0"/>
          <w:sz w:val="18"/>
          <w:szCs w:val="18"/>
        </w:rPr>
      </w:pPr>
    </w:p>
    <w:p w14:paraId="521D9C62" w14:textId="77777777" w:rsidR="006E1ACF" w:rsidRDefault="006E1ACF" w:rsidP="00E4584C">
      <w:pPr>
        <w:rPr>
          <w:rFonts w:ascii="Times New Roman" w:hAnsi="Times New Roman" w:cs="Times New Roman"/>
          <w:color w:val="333333"/>
          <w:kern w:val="0"/>
          <w:sz w:val="22"/>
        </w:rPr>
      </w:pPr>
    </w:p>
    <w:p w14:paraId="55054014" w14:textId="77777777"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Pr>
          <w:rFonts w:ascii="Times New Roman" w:hAnsi="Times New Roman" w:cs="Times New Roman"/>
          <w:color w:val="333333"/>
          <w:kern w:val="0"/>
          <w:sz w:val="22"/>
        </w:rPr>
        <w:t xml:space="preserve"> </w:t>
      </w:r>
    </w:p>
    <w:p w14:paraId="45782F5C" w14:textId="77777777" w:rsidR="00CC287D" w:rsidRPr="006F4349" w:rsidRDefault="00CC287D" w:rsidP="00E4584C">
      <w:pPr>
        <w:rPr>
          <w:rFonts w:ascii="Times New Roman" w:hAnsi="Times New Roman" w:cs="Times New Roman"/>
          <w:color w:val="333333"/>
          <w:kern w:val="0"/>
          <w:sz w:val="22"/>
        </w:rPr>
      </w:pPr>
    </w:p>
    <w:p w14:paraId="2EBDAC12" w14:textId="77777777" w:rsidR="00E674CB" w:rsidRPr="004C4E37" w:rsidRDefault="00E767D4" w:rsidP="00E767D4">
      <w:pPr>
        <w:pStyle w:val="ListParagraph"/>
        <w:numPr>
          <w:ilvl w:val="0"/>
          <w:numId w:val="1"/>
        </w:numPr>
        <w:ind w:firstLineChars="0"/>
        <w:rPr>
          <w:rFonts w:ascii="Times New Roman" w:hAnsi="Times New Roman" w:cs="Times New Roman"/>
          <w:b/>
          <w:color w:val="333333"/>
          <w:kern w:val="0"/>
          <w:sz w:val="28"/>
          <w:szCs w:val="28"/>
        </w:rPr>
      </w:pPr>
      <w:r w:rsidRPr="004C4E37">
        <w:rPr>
          <w:rFonts w:ascii="Times New Roman" w:hAnsi="Times New Roman" w:cs="Times New Roman" w:hint="eastAsia"/>
          <w:b/>
          <w:color w:val="333333"/>
          <w:kern w:val="0"/>
          <w:sz w:val="28"/>
          <w:szCs w:val="28"/>
        </w:rPr>
        <w:t>T</w:t>
      </w:r>
      <w:r w:rsidRPr="004C4E37">
        <w:rPr>
          <w:rFonts w:ascii="Times New Roman" w:hAnsi="Times New Roman" w:cs="Times New Roman"/>
          <w:b/>
          <w:color w:val="333333"/>
          <w:kern w:val="0"/>
          <w:sz w:val="28"/>
          <w:szCs w:val="28"/>
        </w:rPr>
        <w:t>he stage Ⅰ flying process</w:t>
      </w:r>
    </w:p>
    <w:p w14:paraId="3D7F0B9A" w14:textId="77777777"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the back, the frame and the carriage</w:t>
      </w:r>
      <w:r w:rsidR="00A819BA">
        <w:rPr>
          <w:rFonts w:ascii="Times New Roman" w:hAnsi="Times New Roman" w:cs="Times New Roman"/>
          <w:color w:val="333333"/>
          <w:kern w:val="0"/>
          <w:sz w:val="22"/>
        </w:rPr>
        <w:t>s</w:t>
      </w:r>
      <w:r w:rsidR="00954595">
        <w:rPr>
          <w:rFonts w:ascii="Times New Roman" w:hAnsi="Times New Roman" w:cs="Times New Roman"/>
          <w:color w:val="333333"/>
          <w:kern w:val="0"/>
          <w:sz w:val="22"/>
        </w:rPr>
        <w:t xml:space="preserve">. </w:t>
      </w:r>
      <w:r w:rsidR="00635E15">
        <w:rPr>
          <w:rFonts w:ascii="Times New Roman" w:hAnsi="Times New Roman" w:cs="Times New Roman"/>
          <w:color w:val="333333"/>
          <w:kern w:val="0"/>
          <w:sz w:val="22"/>
        </w:rPr>
        <w:t>The</w:t>
      </w:r>
      <w:r w:rsidR="00B972AB">
        <w:rPr>
          <w:rFonts w:ascii="Times New Roman" w:hAnsi="Times New Roman" w:cs="Times New Roman"/>
          <w:color w:val="333333"/>
          <w:kern w:val="0"/>
          <w:sz w:val="22"/>
        </w:rPr>
        <w:t xml:space="preserve"> following figure shows the three views of the Ferris wheel. </w:t>
      </w:r>
    </w:p>
    <w:bookmarkStart w:id="29" w:name="_Hlk498764216"/>
    <w:bookmarkStart w:id="30" w:name="_Hlk498764214"/>
    <w:bookmarkEnd w:id="29"/>
    <w:bookmarkEnd w:id="30"/>
    <w:p w14:paraId="4DECDD59" w14:textId="77777777" w:rsidR="00CA1B53" w:rsidRDefault="007D2C80" w:rsidP="00E767D4">
      <w:pPr>
        <w:rPr>
          <w:rFonts w:ascii="Times New Roman" w:hAnsi="Times New Roman" w:cs="Times New Roman"/>
          <w:color w:val="333333"/>
          <w:kern w:val="0"/>
          <w:sz w:val="22"/>
        </w:rPr>
      </w:pPr>
      <w:r>
        <w:rPr>
          <w:rFonts w:ascii="Times New Roman" w:hAnsi="Times New Roman" w:cs="Times New Roman"/>
          <w:color w:val="333333"/>
          <w:kern w:val="0"/>
          <w:sz w:val="22"/>
        </w:rPr>
      </w:r>
      <w:r>
        <w:rPr>
          <w:rFonts w:ascii="Times New Roman" w:hAnsi="Times New Roman" w:cs="Times New Roman"/>
          <w:color w:val="333333"/>
          <w:kern w:val="0"/>
          <w:sz w:val="22"/>
        </w:rPr>
        <w:pict w14:anchorId="7263D78B">
          <v:group id="组合 7" o:spid="_x0000_s1026" style="width:376.4pt;height:200.95pt;mso-position-horizontal-relative:char;mso-position-vertical-relative:line" coordsize="47805,25523">
            <v:shapetype id="_x0000_t202" coordsize="21600,21600" o:spt="202" path="m,l,21600r21600,l21600,xe">
              <v:stroke joinstyle="miter"/>
              <v:path gradientshapeok="t" o:connecttype="rect"/>
            </v:shapetype>
            <v:shape id="文本框 2" o:spid="_x0000_s1027" type="#_x0000_t202" style="position:absolute;left:3620;top:19648;width:8052;height:4973;visibility:visible">
              <v:textbox style="mso-fit-shape-to-text:t">
                <w:txbxContent>
                  <w:p w14:paraId="2E36F8D4" w14:textId="77777777" w:rsidR="007D2C80" w:rsidRDefault="007D2C80" w:rsidP="00CA1B53">
                    <w:pPr>
                      <w:jc w:val="center"/>
                    </w:pPr>
                    <w:r>
                      <w:t>Front view</w:t>
                    </w:r>
                  </w:p>
                </w:txbxContent>
              </v:textbox>
            </v:shape>
            <v:shape id="文本框 2" o:spid="_x0000_s1028" type="#_x0000_t202" style="position:absolute;left:18651;top:20550;width:8052;height:4973;visibility:visible">
              <v:textbox style="mso-fit-shape-to-text:t">
                <w:txbxContent>
                  <w:p w14:paraId="7CCAA740" w14:textId="77777777" w:rsidR="007D2C80" w:rsidRDefault="007D2C80" w:rsidP="00CA1B53">
                    <w:pPr>
                      <w:jc w:val="center"/>
                    </w:pPr>
                    <w:r>
                      <w:t>side view</w:t>
                    </w:r>
                  </w:p>
                </w:txbxContent>
              </v:textbox>
            </v:shape>
            <v:shape id="文本框 10" o:spid="_x0000_s1029" type="#_x0000_t202" style="position:absolute;left:34406;top:16791;width:6915;height:4972;visibility:visible">
              <v:textbox style="mso-fit-shape-to-text:t">
                <w:txbxContent>
                  <w:p w14:paraId="7BACCA56" w14:textId="77777777" w:rsidR="007D2C80" w:rsidRDefault="007D2C80" w:rsidP="00CA1B53">
                    <w:pPr>
                      <w:jc w:val="center"/>
                    </w:pPr>
                    <w:r>
                      <w:t>top 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0" type="#_x0000_t75" style="position:absolute;top:1267;width:16294;height:18148;visibility:visible">
              <v:imagedata r:id="rId12" o:title="" croptop="10152f" cropbottom="12494f" cropleft="14503f" cropright="12461f"/>
            </v:shape>
            <v:shape id="图片 12" o:spid="_x0000_s1031" type="#_x0000_t75" style="position:absolute;left:18061;width:9049;height:20307;visibility:visible">
              <v:imagedata r:id="rId13" o:title="" croptop="9652f" cropbottom="11693f" cropleft="23879f" cropright="21893f"/>
            </v:shape>
            <v:shape id="图片 13" o:spid="_x0000_s1032" type="#_x0000_t75" style="position:absolute;left:27929;top:6835;width:19876;height:8998;visibility:visible">
              <v:imagedata r:id="rId14" o:title="" croptop="19743f" cropbottom="27919f" cropleft="13768f" cropright="12177f"/>
            </v:shape>
            <w10:wrap anchorx="margin"/>
            <w10:anchorlock/>
          </v:group>
        </w:pict>
      </w:r>
    </w:p>
    <w:p w14:paraId="12F48756" w14:textId="77777777" w:rsidR="006E1ACF" w:rsidRDefault="006E1ACF" w:rsidP="00A1758E">
      <w:pPr>
        <w:jc w:val="center"/>
        <w:rPr>
          <w:rFonts w:ascii="Times New Roman" w:hAnsi="Times New Roman" w:cs="Times New Roman"/>
          <w:color w:val="333333"/>
          <w:kern w:val="0"/>
          <w:sz w:val="22"/>
        </w:rPr>
      </w:pPr>
    </w:p>
    <w:p w14:paraId="49F8A637" w14:textId="77777777" w:rsidR="00697C42" w:rsidRPr="00B37F67" w:rsidRDefault="00697C42" w:rsidP="00A1758E">
      <w:pPr>
        <w:jc w:val="center"/>
        <w:rPr>
          <w:rFonts w:ascii="Times New Roman" w:hAnsi="Times New Roman" w:cs="Times New Roman"/>
          <w:color w:val="333333"/>
          <w:kern w:val="0"/>
          <w:sz w:val="18"/>
          <w:szCs w:val="18"/>
        </w:rPr>
      </w:pPr>
      <w:r w:rsidRPr="00B37F67">
        <w:rPr>
          <w:rFonts w:ascii="Times New Roman" w:hAnsi="Times New Roman" w:cs="Times New Roman" w:hint="eastAsia"/>
          <w:color w:val="333333"/>
          <w:kern w:val="0"/>
          <w:sz w:val="18"/>
          <w:szCs w:val="18"/>
        </w:rPr>
        <w:t>F</w:t>
      </w:r>
      <w:r w:rsidR="006E1ACF" w:rsidRPr="00B37F67">
        <w:rPr>
          <w:rFonts w:ascii="Times New Roman" w:hAnsi="Times New Roman" w:cs="Times New Roman"/>
          <w:color w:val="333333"/>
          <w:kern w:val="0"/>
          <w:sz w:val="18"/>
          <w:szCs w:val="18"/>
        </w:rPr>
        <w:t>igure</w:t>
      </w:r>
      <w:r w:rsidR="004C4E37">
        <w:rPr>
          <w:rFonts w:ascii="Times New Roman" w:hAnsi="Times New Roman" w:cs="Times New Roman" w:hint="eastAsia"/>
          <w:color w:val="333333"/>
          <w:kern w:val="0"/>
          <w:sz w:val="18"/>
          <w:szCs w:val="18"/>
        </w:rPr>
        <w:t xml:space="preserve">3: </w:t>
      </w:r>
      <w:r w:rsidRPr="00B37F67">
        <w:rPr>
          <w:rFonts w:ascii="Times New Roman" w:hAnsi="Times New Roman" w:cs="Times New Roman"/>
          <w:color w:val="333333"/>
          <w:kern w:val="0"/>
          <w:sz w:val="18"/>
          <w:szCs w:val="18"/>
        </w:rPr>
        <w:t>the three views of the Ferris wheel</w:t>
      </w:r>
    </w:p>
    <w:p w14:paraId="630D59C1" w14:textId="77777777" w:rsidR="006E1ACF" w:rsidRPr="00B37F67" w:rsidRDefault="006E1ACF" w:rsidP="00E767D4">
      <w:pPr>
        <w:rPr>
          <w:rFonts w:ascii="Times New Roman" w:hAnsi="Times New Roman" w:cs="Times New Roman"/>
          <w:color w:val="333333"/>
          <w:kern w:val="0"/>
          <w:sz w:val="18"/>
          <w:szCs w:val="18"/>
        </w:rPr>
      </w:pPr>
    </w:p>
    <w:p w14:paraId="12392FC9" w14:textId="77777777" w:rsidR="00D00AF8" w:rsidRPr="00E26D3E" w:rsidRDefault="0048344D" w:rsidP="00E767D4">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plan is first controlling the drones to take off from the apron and raise up in the midair to form a horizontal Ferris wheel, and then flipping it to the upstanding position. </w:t>
      </w:r>
      <w:r w:rsidR="009048EA">
        <w:rPr>
          <w:rFonts w:ascii="Times New Roman" w:hAnsi="Times New Roman" w:cs="Times New Roman"/>
          <w:color w:val="333333"/>
          <w:kern w:val="0"/>
          <w:sz w:val="22"/>
        </w:rPr>
        <w:t xml:space="preserve">In order to accomplish this goal, we divide all the drones </w:t>
      </w:r>
      <w:r w:rsidR="005B12AB">
        <w:rPr>
          <w:rFonts w:ascii="Times New Roman" w:hAnsi="Times New Roman" w:cs="Times New Roman"/>
          <w:color w:val="333333"/>
          <w:kern w:val="0"/>
          <w:sz w:val="22"/>
        </w:rPr>
        <w:t xml:space="preserve">in the horizontal Ferris wheel </w:t>
      </w:r>
      <w:r w:rsidR="009048EA">
        <w:rPr>
          <w:rFonts w:ascii="Times New Roman" w:hAnsi="Times New Roman" w:cs="Times New Roman"/>
          <w:color w:val="333333"/>
          <w:kern w:val="0"/>
          <w:sz w:val="22"/>
        </w:rPr>
        <w:t xml:space="preserve">into several </w:t>
      </w:r>
      <w:r w:rsidR="00EE0158">
        <w:rPr>
          <w:rFonts w:ascii="Times New Roman" w:hAnsi="Times New Roman" w:cs="Times New Roman"/>
          <w:color w:val="333333"/>
          <w:kern w:val="0"/>
          <w:sz w:val="22"/>
        </w:rPr>
        <w:t xml:space="preserve">flying </w:t>
      </w:r>
      <w:r w:rsidR="009048EA">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E26D3E">
        <w:rPr>
          <w:rFonts w:ascii="Times New Roman" w:hAnsi="Times New Roman" w:cs="Times New Roman"/>
          <w:color w:val="333333"/>
          <w:kern w:val="0"/>
          <w:sz w:val="22"/>
        </w:rPr>
        <w:t>The clustering result is shown in figure</w:t>
      </w:r>
      <w:r w:rsidR="00EA225A">
        <w:rPr>
          <w:rFonts w:ascii="Times New Roman" w:hAnsi="Times New Roman" w:cs="Times New Roman"/>
          <w:color w:val="333333"/>
          <w:kern w:val="0"/>
          <w:sz w:val="22"/>
        </w:rPr>
        <w:t>2</w:t>
      </w:r>
      <w:r w:rsidR="00C860F1" w:rsidRPr="00E26D3E">
        <w:rPr>
          <w:rFonts w:ascii="Times New Roman" w:hAnsi="Times New Roman" w:cs="Times New Roman"/>
          <w:color w:val="333333"/>
          <w:kern w:val="0"/>
          <w:sz w:val="22"/>
        </w:rPr>
        <w:t>.</w:t>
      </w:r>
    </w:p>
    <w:p w14:paraId="36EAF05C" w14:textId="77777777" w:rsidR="008F5B95" w:rsidRDefault="004140EF" w:rsidP="00801A1F">
      <w:pPr>
        <w:jc w:val="cente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7B50F6E4" wp14:editId="6C1C8249">
            <wp:extent cx="4012877" cy="2050928"/>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5" cstate="print">
                      <a:extLst>
                        <a:ext uri="{28A0092B-C50C-407E-A947-70E740481C1C}">
                          <a14:useLocalDpi xmlns:a14="http://schemas.microsoft.com/office/drawing/2010/main" val="0"/>
                        </a:ext>
                      </a:extLst>
                    </a:blip>
                    <a:srcRect l="10127" t="7131" r="8576" b="6570"/>
                    <a:stretch/>
                  </pic:blipFill>
                  <pic:spPr bwMode="auto">
                    <a:xfrm>
                      <a:off x="0" y="0"/>
                      <a:ext cx="4025185" cy="2057219"/>
                    </a:xfrm>
                    <a:prstGeom prst="rect">
                      <a:avLst/>
                    </a:prstGeom>
                    <a:ln>
                      <a:noFill/>
                    </a:ln>
                    <a:extLst>
                      <a:ext uri="{53640926-AAD7-44D8-BBD7-CCE9431645EC}">
                        <a14:shadowObscured xmlns:a14="http://schemas.microsoft.com/office/drawing/2010/main"/>
                      </a:ext>
                    </a:extLst>
                  </pic:spPr>
                </pic:pic>
              </a:graphicData>
            </a:graphic>
          </wp:inline>
        </w:drawing>
      </w:r>
    </w:p>
    <w:p w14:paraId="6E13D80E" w14:textId="77777777" w:rsidR="00EA225A" w:rsidRPr="004C4E37" w:rsidRDefault="00EA225A" w:rsidP="002C26C8">
      <w:pPr>
        <w:jc w:val="center"/>
        <w:rPr>
          <w:rFonts w:ascii="Times New Roman" w:hAnsi="Times New Roman" w:cs="Times New Roman"/>
          <w:color w:val="333333"/>
          <w:kern w:val="0"/>
          <w:sz w:val="18"/>
          <w:szCs w:val="18"/>
        </w:rPr>
      </w:pPr>
      <w:r w:rsidRPr="004C4E37">
        <w:rPr>
          <w:rFonts w:ascii="Times New Roman" w:hAnsi="Times New Roman" w:cs="Times New Roman" w:hint="eastAsia"/>
          <w:color w:val="333333"/>
          <w:kern w:val="0"/>
          <w:sz w:val="18"/>
          <w:szCs w:val="18"/>
        </w:rPr>
        <w:t>F</w:t>
      </w:r>
      <w:r w:rsidR="006E1ACF" w:rsidRPr="004C4E37">
        <w:rPr>
          <w:rFonts w:ascii="Times New Roman" w:hAnsi="Times New Roman" w:cs="Times New Roman"/>
          <w:color w:val="333333"/>
          <w:kern w:val="0"/>
          <w:sz w:val="18"/>
          <w:szCs w:val="18"/>
        </w:rPr>
        <w:t>igure</w:t>
      </w:r>
      <w:r w:rsidR="006E1ACF" w:rsidRPr="004C4E37">
        <w:rPr>
          <w:rFonts w:ascii="Times New Roman" w:hAnsi="Times New Roman" w:cs="Times New Roman" w:hint="eastAsia"/>
          <w:color w:val="333333"/>
          <w:kern w:val="0"/>
          <w:sz w:val="18"/>
          <w:szCs w:val="18"/>
        </w:rPr>
        <w:t>4</w:t>
      </w:r>
      <w:r w:rsidRPr="004C4E37">
        <w:rPr>
          <w:rFonts w:ascii="Times New Roman" w:hAnsi="Times New Roman" w:cs="Times New Roman"/>
          <w:color w:val="333333"/>
          <w:kern w:val="0"/>
          <w:sz w:val="18"/>
          <w:szCs w:val="18"/>
        </w:rPr>
        <w:t>: the clustering analysis result of the Ferris wheel</w:t>
      </w:r>
    </w:p>
    <w:p w14:paraId="0A547ABD" w14:textId="77777777" w:rsidR="006E1ACF" w:rsidRDefault="006E1ACF" w:rsidP="00E4584C">
      <w:pPr>
        <w:rPr>
          <w:rFonts w:ascii="Times New Roman" w:hAnsi="Times New Roman" w:cs="Times New Roman"/>
          <w:color w:val="333333"/>
          <w:kern w:val="0"/>
          <w:sz w:val="22"/>
        </w:rPr>
      </w:pPr>
    </w:p>
    <w:p w14:paraId="65F55CA1" w14:textId="77777777" w:rsidR="00A115B1"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w:t>
      </w:r>
      <w:r w:rsidR="00C01F5F">
        <w:rPr>
          <w:rFonts w:ascii="Times New Roman" w:hAnsi="Times New Roman" w:cs="Times New Roman"/>
          <w:color w:val="333333"/>
          <w:kern w:val="0"/>
          <w:sz w:val="22"/>
        </w:rPr>
        <w:t xml:space="preserve"> </w:t>
      </w:r>
      <w:r>
        <w:rPr>
          <w:rFonts w:ascii="Times New Roman" w:hAnsi="Times New Roman" w:cs="Times New Roman"/>
          <w:color w:val="333333"/>
          <w:kern w:val="0"/>
          <w:sz w:val="22"/>
        </w:rPr>
        <w:t>1-5</w:t>
      </w:r>
      <w:r w:rsidR="00A115B1">
        <w:rPr>
          <w:rFonts w:ascii="Times New Roman" w:hAnsi="Times New Roman" w:cs="Times New Roman"/>
          <w:color w:val="333333"/>
          <w:kern w:val="0"/>
          <w:sz w:val="22"/>
        </w:rPr>
        <w:t xml:space="preserve"> and determining the priority of being distributed to a coordinate on the take-off apron for each drone. </w:t>
      </w:r>
      <w:r w:rsidR="000A1CBD">
        <w:rPr>
          <w:rFonts w:ascii="Times New Roman" w:hAnsi="Times New Roman" w:cs="Times New Roman"/>
          <w:color w:val="333333"/>
          <w:kern w:val="0"/>
          <w:sz w:val="22"/>
        </w:rPr>
        <w:t xml:space="preserve">According to the clustering analysis result, </w:t>
      </w:r>
      <w:r w:rsidR="00C01F5F">
        <w:rPr>
          <w:rFonts w:ascii="Times New Roman" w:hAnsi="Times New Roman" w:cs="Times New Roman"/>
          <w:color w:val="333333"/>
          <w:kern w:val="0"/>
          <w:sz w:val="22"/>
        </w:rPr>
        <w:t xml:space="preserve">the priority order would be cluster 5, cluster 3, cluster 2, cluster 1, and cluster 4. </w:t>
      </w:r>
    </w:p>
    <w:p w14:paraId="10EF80A1" w14:textId="77777777" w:rsidR="00B031FD" w:rsidRDefault="00B031FD" w:rsidP="00E4584C">
      <w:pPr>
        <w:rPr>
          <w:rFonts w:ascii="Times New Roman" w:hAnsi="Times New Roman" w:cs="Times New Roman"/>
          <w:color w:val="333333"/>
          <w:kern w:val="0"/>
          <w:sz w:val="22"/>
        </w:rPr>
      </w:pPr>
    </w:p>
    <w:p w14:paraId="4F2668CB" w14:textId="77777777" w:rsidR="00A30382" w:rsidRDefault="00E90FFA" w:rsidP="00E4584C">
      <w:pPr>
        <w:rPr>
          <w:rFonts w:ascii="Times New Roman" w:hAnsi="Times New Roman" w:cs="Times New Roman"/>
          <w:color w:val="333333"/>
          <w:kern w:val="0"/>
          <w:sz w:val="22"/>
        </w:rPr>
      </w:pPr>
      <w:r>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Pr>
          <w:rFonts w:ascii="Times New Roman" w:hAnsi="Times New Roman" w:cs="Times New Roman"/>
          <w:color w:val="333333"/>
          <w:kern w:val="0"/>
          <w:sz w:val="22"/>
        </w:rPr>
        <w:t xml:space="preserve">we match every drone in cluster </w:t>
      </w:r>
      <w:r w:rsidR="00705772">
        <w:rPr>
          <w:rFonts w:ascii="Times New Roman" w:hAnsi="Times New Roman" w:cs="Times New Roman"/>
          <w:color w:val="333333"/>
          <w:kern w:val="0"/>
          <w:sz w:val="22"/>
        </w:rPr>
        <w:t>5</w:t>
      </w:r>
      <w:r>
        <w:rPr>
          <w:rFonts w:ascii="Times New Roman" w:hAnsi="Times New Roman" w:cs="Times New Roman"/>
          <w:color w:val="333333"/>
          <w:kern w:val="0"/>
          <w:sz w:val="22"/>
        </w:rPr>
        <w:t xml:space="preserve">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0F8F1874" w14:textId="77777777"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7FA9D269" w14:textId="77777777" w:rsidR="00265D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lastRenderedPageBreak/>
        <w:t xml:space="preserve">Then we match every drone in cluster </w:t>
      </w:r>
      <w:r w:rsidR="00705772">
        <w:rPr>
          <w:rFonts w:ascii="Times New Roman" w:hAnsi="Times New Roman" w:cs="Times New Roman"/>
          <w:color w:val="333333"/>
          <w:kern w:val="0"/>
          <w:sz w:val="22"/>
        </w:rPr>
        <w:t>3</w:t>
      </w:r>
      <w:r>
        <w:rPr>
          <w:rFonts w:ascii="Times New Roman" w:hAnsi="Times New Roman" w:cs="Times New Roman"/>
          <w:color w:val="333333"/>
          <w:kern w:val="0"/>
          <w:sz w:val="22"/>
        </w:rPr>
        <w:t xml:space="preserve">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705772">
        <w:rPr>
          <w:rFonts w:ascii="Times New Roman" w:hAnsi="Times New Roman" w:cs="Times New Roman"/>
          <w:color w:val="333333"/>
          <w:kern w:val="0"/>
          <w:sz w:val="22"/>
        </w:rPr>
        <w:t>repeat the matching procedure for another three times with the order of cluster 2, cluster 1, and cluster 4</w:t>
      </w:r>
      <w:r w:rsidR="00396BF0">
        <w:rPr>
          <w:rFonts w:ascii="Times New Roman" w:hAnsi="Times New Roman" w:cs="Times New Roman"/>
          <w:color w:val="333333"/>
          <w:kern w:val="0"/>
          <w:sz w:val="22"/>
        </w:rPr>
        <w:t xml:space="preserve">, </w:t>
      </w:r>
      <w:r w:rsidR="00F25F29">
        <w:rPr>
          <w:rFonts w:ascii="Times New Roman" w:hAnsi="Times New Roman" w:cs="Times New Roman"/>
          <w:color w:val="333333"/>
          <w:kern w:val="0"/>
          <w:sz w:val="22"/>
        </w:rPr>
        <w:t>and successfully form an overall</w:t>
      </w:r>
      <w:r w:rsidR="003B7697">
        <w:rPr>
          <w:rFonts w:ascii="Times New Roman" w:hAnsi="Times New Roman" w:cs="Times New Roman"/>
          <w:color w:val="333333"/>
          <w:kern w:val="0"/>
          <w:sz w:val="22"/>
        </w:rPr>
        <w:t xml:space="preserve"> match from drones forming the Ferris wheel to drones on the apron.</w:t>
      </w:r>
      <w:r w:rsidR="00F25F29">
        <w:rPr>
          <w:rFonts w:ascii="Times New Roman" w:hAnsi="Times New Roman" w:cs="Times New Roman"/>
          <w:color w:val="333333"/>
          <w:kern w:val="0"/>
          <w:sz w:val="22"/>
        </w:rPr>
        <w:t xml:space="preserve"> </w:t>
      </w:r>
    </w:p>
    <w:p w14:paraId="30F9EFCB" w14:textId="77777777" w:rsidR="00CF5397" w:rsidRDefault="00CF5397" w:rsidP="00E4584C">
      <w:pPr>
        <w:rPr>
          <w:rFonts w:ascii="Times New Roman" w:hAnsi="Times New Roman" w:cs="Times New Roman"/>
          <w:color w:val="333333"/>
          <w:kern w:val="0"/>
          <w:sz w:val="22"/>
        </w:rPr>
      </w:pPr>
    </w:p>
    <w:p w14:paraId="7F711D14" w14:textId="77777777" w:rsidR="00554235" w:rsidRDefault="0055423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After affirming the </w:t>
      </w:r>
      <w:r w:rsidR="00AB7342">
        <w:rPr>
          <w:rFonts w:ascii="Times New Roman" w:hAnsi="Times New Roman" w:cs="Times New Roman"/>
          <w:color w:val="333333"/>
          <w:kern w:val="0"/>
          <w:sz w:val="22"/>
        </w:rPr>
        <w:t>initial coordinates and the final coordinates, we then shift our focus to th</w:t>
      </w:r>
      <w:r w:rsidR="00DE4E05">
        <w:rPr>
          <w:rFonts w:ascii="Times New Roman" w:hAnsi="Times New Roman" w:cs="Times New Roman"/>
          <w:color w:val="333333"/>
          <w:kern w:val="0"/>
          <w:sz w:val="22"/>
        </w:rPr>
        <w:t xml:space="preserve">e </w:t>
      </w:r>
      <w:r w:rsidR="00AB7342">
        <w:rPr>
          <w:rFonts w:ascii="Times New Roman" w:hAnsi="Times New Roman" w:cs="Times New Roman"/>
          <w:color w:val="333333"/>
          <w:kern w:val="0"/>
          <w:sz w:val="22"/>
        </w:rPr>
        <w:t>flight</w:t>
      </w:r>
      <w:r w:rsidR="00DE4E05">
        <w:rPr>
          <w:rFonts w:ascii="Times New Roman" w:hAnsi="Times New Roman" w:cs="Times New Roman"/>
          <w:color w:val="333333"/>
          <w:kern w:val="0"/>
          <w:sz w:val="22"/>
        </w:rPr>
        <w:t xml:space="preserve"> paths</w:t>
      </w:r>
      <w:r w:rsidR="00AB7342">
        <w:rPr>
          <w:rFonts w:ascii="Times New Roman" w:hAnsi="Times New Roman" w:cs="Times New Roman"/>
          <w:color w:val="333333"/>
          <w:kern w:val="0"/>
          <w:sz w:val="22"/>
        </w:rPr>
        <w:t xml:space="preserve"> that connect the initials with the finals. W</w:t>
      </w:r>
      <w:r>
        <w:rPr>
          <w:rFonts w:ascii="Times New Roman" w:hAnsi="Times New Roman" w:cs="Times New Roman"/>
          <w:color w:val="333333"/>
          <w:kern w:val="0"/>
          <w:sz w:val="22"/>
        </w:rPr>
        <w:t xml:space="preserve">hat we need to deal with now is how to avoid the crashes between any two drones during the whole </w:t>
      </w:r>
      <w:r w:rsidRPr="008C2F6A">
        <w:rPr>
          <w:rFonts w:ascii="Times New Roman" w:hAnsi="Times New Roman" w:cs="Times New Roman"/>
          <w:color w:val="333333"/>
          <w:kern w:val="0"/>
          <w:sz w:val="22"/>
        </w:rPr>
        <w:t xml:space="preserve">stage Ⅰ </w:t>
      </w:r>
      <w:r>
        <w:rPr>
          <w:rFonts w:ascii="Times New Roman" w:hAnsi="Times New Roman" w:cs="Times New Roman"/>
          <w:color w:val="333333"/>
          <w:kern w:val="0"/>
          <w:sz w:val="22"/>
        </w:rPr>
        <w:t xml:space="preserve">flying process. </w:t>
      </w:r>
      <w:r w:rsidR="00454E45">
        <w:rPr>
          <w:rFonts w:ascii="Times New Roman" w:hAnsi="Times New Roman" w:cs="Times New Roman"/>
          <w:color w:val="333333"/>
          <w:kern w:val="0"/>
          <w:sz w:val="22"/>
        </w:rPr>
        <w:t>In the purpose of eliminating the possibility of crashes between any two drone</w:t>
      </w:r>
      <w:r w:rsidR="00842EDB">
        <w:rPr>
          <w:rFonts w:ascii="Times New Roman" w:hAnsi="Times New Roman" w:cs="Times New Roman"/>
          <w:color w:val="333333"/>
          <w:kern w:val="0"/>
          <w:sz w:val="22"/>
        </w:rPr>
        <w:t>s</w:t>
      </w:r>
      <w:r w:rsidR="00454E45">
        <w:rPr>
          <w:rFonts w:ascii="Times New Roman" w:hAnsi="Times New Roman" w:cs="Times New Roman"/>
          <w:color w:val="333333"/>
          <w:kern w:val="0"/>
          <w:sz w:val="22"/>
        </w:rPr>
        <w:t>, w</w:t>
      </w:r>
      <w:r>
        <w:rPr>
          <w:rFonts w:ascii="Times New Roman" w:hAnsi="Times New Roman" w:cs="Times New Roman"/>
          <w:color w:val="333333"/>
          <w:kern w:val="0"/>
          <w:sz w:val="22"/>
        </w:rPr>
        <w:t xml:space="preserve">e </w:t>
      </w:r>
      <w:r w:rsidR="00454E45">
        <w:rPr>
          <w:rFonts w:ascii="Times New Roman" w:hAnsi="Times New Roman" w:cs="Times New Roman"/>
          <w:color w:val="333333"/>
          <w:kern w:val="0"/>
          <w:sz w:val="22"/>
        </w:rPr>
        <w:t xml:space="preserve">adopt the method of </w:t>
      </w:r>
      <w:r>
        <w:rPr>
          <w:rFonts w:ascii="Times New Roman" w:hAnsi="Times New Roman" w:cs="Times New Roman"/>
          <w:color w:val="333333"/>
          <w:kern w:val="0"/>
          <w:sz w:val="22"/>
        </w:rPr>
        <w:t>form</w:t>
      </w:r>
      <w:r w:rsidR="00842EDB">
        <w:rPr>
          <w:rFonts w:ascii="Times New Roman" w:hAnsi="Times New Roman" w:cs="Times New Roman"/>
          <w:color w:val="333333"/>
          <w:kern w:val="0"/>
          <w:sz w:val="22"/>
        </w:rPr>
        <w:t>ing</w:t>
      </w:r>
      <w:r>
        <w:rPr>
          <w:rFonts w:ascii="Times New Roman" w:hAnsi="Times New Roman" w:cs="Times New Roman"/>
          <w:color w:val="333333"/>
          <w:kern w:val="0"/>
          <w:sz w:val="22"/>
        </w:rPr>
        <w:t xml:space="preserve">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to be 150</w:t>
      </w:r>
      <w:r w:rsidR="00842EDB">
        <w:rPr>
          <w:rFonts w:ascii="Times New Roman" w:hAnsi="Times New Roman" w:cs="Times New Roman"/>
          <w:color w:val="333333"/>
          <w:kern w:val="0"/>
          <w:sz w:val="22"/>
        </w:rPr>
        <w:t xml:space="preserve"> first and t</w:t>
      </w:r>
      <w:r>
        <w:rPr>
          <w:rFonts w:ascii="Times New Roman" w:hAnsi="Times New Roman" w:cs="Times New Roman"/>
          <w:color w:val="333333"/>
          <w:kern w:val="0"/>
          <w:sz w:val="22"/>
        </w:rPr>
        <w:t>hen</w:t>
      </w:r>
      <w:r w:rsidR="00842EDB">
        <w:rPr>
          <w:rFonts w:ascii="Times New Roman" w:hAnsi="Times New Roman" w:cs="Times New Roman"/>
          <w:color w:val="333333"/>
          <w:kern w:val="0"/>
          <w:sz w:val="22"/>
        </w:rPr>
        <w:t xml:space="preserve"> </w:t>
      </w:r>
      <w:r>
        <w:rPr>
          <w:rFonts w:ascii="Times New Roman" w:hAnsi="Times New Roman" w:cs="Times New Roman"/>
          <w:color w:val="333333"/>
          <w:kern w:val="0"/>
          <w:sz w:val="22"/>
        </w:rPr>
        <w:t>flip</w:t>
      </w:r>
      <w:r w:rsidR="00842EDB">
        <w:rPr>
          <w:rFonts w:ascii="Times New Roman" w:hAnsi="Times New Roman" w:cs="Times New Roman"/>
          <w:color w:val="333333"/>
          <w:kern w:val="0"/>
          <w:sz w:val="22"/>
        </w:rPr>
        <w:t>ping</w:t>
      </w:r>
      <w:r>
        <w:rPr>
          <w:rFonts w:ascii="Times New Roman" w:hAnsi="Times New Roman" w:cs="Times New Roman"/>
          <w:color w:val="333333"/>
          <w:kern w:val="0"/>
          <w:sz w:val="22"/>
        </w:rPr>
        <w:t xml:space="preserve">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of y=76, z=150 to shape the final image of the Ferris wheel that we desire to display.</w:t>
      </w:r>
      <w:r w:rsidR="00265895">
        <w:rPr>
          <w:rFonts w:ascii="Times New Roman" w:hAnsi="Times New Roman" w:cs="Times New Roman"/>
          <w:color w:val="333333"/>
          <w:kern w:val="0"/>
          <w:sz w:val="22"/>
        </w:rPr>
        <w:t xml:space="preserve"> </w:t>
      </w:r>
    </w:p>
    <w:p w14:paraId="31757C68" w14:textId="77777777" w:rsidR="00554235" w:rsidRDefault="00554235" w:rsidP="00E4584C">
      <w:pPr>
        <w:rPr>
          <w:rFonts w:ascii="Times New Roman" w:hAnsi="Times New Roman" w:cs="Times New Roman"/>
          <w:color w:val="333333"/>
          <w:kern w:val="0"/>
          <w:sz w:val="22"/>
        </w:rPr>
      </w:pPr>
    </w:p>
    <w:p w14:paraId="03326A3E" w14:textId="77777777" w:rsidR="00F6199E" w:rsidRDefault="00F776E2" w:rsidP="008842FB">
      <w:pPr>
        <w:rPr>
          <w:rFonts w:ascii="Times New Roman" w:hAnsi="Times New Roman" w:cs="Times New Roman"/>
          <w:color w:val="333333"/>
          <w:kern w:val="0"/>
          <w:sz w:val="22"/>
        </w:rPr>
      </w:pPr>
      <w:r>
        <w:rPr>
          <w:rFonts w:ascii="Times New Roman" w:hAnsi="Times New Roman" w:cs="Times New Roman"/>
          <w:color w:val="333333"/>
          <w:kern w:val="0"/>
          <w:sz w:val="22"/>
        </w:rPr>
        <w:t xml:space="preserve">As for the </w:t>
      </w:r>
      <w:r w:rsidR="00F6199E">
        <w:rPr>
          <w:rFonts w:ascii="Times New Roman" w:hAnsi="Times New Roman" w:cs="Times New Roman"/>
          <w:color w:val="333333"/>
          <w:kern w:val="0"/>
          <w:sz w:val="22"/>
        </w:rPr>
        <w:t>first part of the stage I flying process in which the drones fly to the horizontal plane</w:t>
      </w:r>
      <w:r w:rsidR="005F2E08">
        <w:rPr>
          <w:rFonts w:ascii="Times New Roman" w:hAnsi="Times New Roman" w:cs="Times New Roman"/>
          <w:color w:val="333333"/>
          <w:kern w:val="0"/>
          <w:sz w:val="22"/>
        </w:rPr>
        <w:t xml:space="preserve">, we connect the </w:t>
      </w:r>
      <w:r w:rsidR="007E558A">
        <w:rPr>
          <w:rFonts w:ascii="Times New Roman" w:hAnsi="Times New Roman" w:cs="Times New Roman"/>
          <w:color w:val="333333"/>
          <w:kern w:val="0"/>
          <w:sz w:val="22"/>
        </w:rPr>
        <w:t xml:space="preserve">initial coordinate on the apron with the final coordinate in the horizontal Ferris wheel using a straight path for each drone. </w:t>
      </w:r>
      <w:r w:rsidR="00261F71">
        <w:rPr>
          <w:rFonts w:ascii="Times New Roman" w:hAnsi="Times New Roman" w:cs="Times New Roman"/>
          <w:color w:val="333333"/>
          <w:kern w:val="0"/>
          <w:sz w:val="22"/>
        </w:rPr>
        <w:t xml:space="preserve">Hence, the general flight path for the drones can be described in a linear function, which is </w:t>
      </w:r>
    </w:p>
    <w:p w14:paraId="40227270" w14:textId="77777777" w:rsidR="00D0299B" w:rsidRPr="00665A34" w:rsidRDefault="007D2C80"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048D0916" w14:textId="77777777" w:rsidR="00665A34" w:rsidRPr="00665A34" w:rsidRDefault="007D2C80"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31A245AB" w14:textId="77777777" w:rsidR="00166052" w:rsidRPr="00665A34" w:rsidRDefault="007D2C80"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14:paraId="39577F32" w14:textId="77777777" w:rsidR="004C4E37" w:rsidRDefault="004C4E37" w:rsidP="00E4584C">
      <w:pPr>
        <w:rPr>
          <w:rFonts w:ascii="Times New Roman" w:hAnsi="Times New Roman" w:cs="Times New Roman"/>
          <w:color w:val="333333"/>
          <w:kern w:val="0"/>
          <w:sz w:val="22"/>
        </w:rPr>
      </w:pPr>
    </w:p>
    <w:p w14:paraId="6CB78557" w14:textId="77777777" w:rsidR="00032310" w:rsidRDefault="00032310" w:rsidP="00E4584C">
      <w:pPr>
        <w:rPr>
          <w:rFonts w:ascii="Times New Roman" w:hAnsi="Times New Roman" w:cs="Times New Roman"/>
          <w:color w:val="333333"/>
          <w:kern w:val="0"/>
          <w:sz w:val="22"/>
        </w:rPr>
      </w:pPr>
      <w:r>
        <w:rPr>
          <w:rFonts w:ascii="Times New Roman" w:hAnsi="Times New Roman" w:cs="Times New Roman"/>
          <w:color w:val="333333"/>
          <w:kern w:val="0"/>
          <w:sz w:val="22"/>
        </w:rPr>
        <w:t>The notation in the function is defined and explained in the following table:</w:t>
      </w:r>
    </w:p>
    <w:p w14:paraId="57835530" w14:textId="77777777" w:rsidR="004C4E37" w:rsidRDefault="004C4E37" w:rsidP="00E4584C">
      <w:pPr>
        <w:rPr>
          <w:rFonts w:ascii="Times New Roman" w:hAnsi="Times New Roman" w:cs="Times New Roman"/>
          <w:color w:val="333333"/>
          <w:kern w:val="0"/>
          <w:sz w:val="22"/>
        </w:rPr>
      </w:pPr>
    </w:p>
    <w:p w14:paraId="6467F292" w14:textId="77777777" w:rsidR="00181CC8"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Table</w:t>
      </w:r>
      <w:r>
        <w:rPr>
          <w:rFonts w:ascii="Times New Roman" w:hAnsi="Times New Roman" w:cs="Times New Roman" w:hint="eastAsia"/>
          <w:color w:val="333333"/>
          <w:kern w:val="0"/>
          <w:sz w:val="18"/>
          <w:szCs w:val="18"/>
        </w:rPr>
        <w:t>2</w:t>
      </w:r>
      <w:r w:rsidR="00181CC8" w:rsidRPr="004C4E37">
        <w:rPr>
          <w:rFonts w:ascii="Times New Roman" w:hAnsi="Times New Roman" w:cs="Times New Roman"/>
          <w:color w:val="333333"/>
          <w:kern w:val="0"/>
          <w:sz w:val="18"/>
          <w:szCs w:val="18"/>
        </w:rPr>
        <w:t>: the definition of notation</w:t>
      </w:r>
      <w:r w:rsidR="005417A4" w:rsidRPr="004C4E37">
        <w:rPr>
          <w:rFonts w:ascii="Times New Roman" w:hAnsi="Times New Roman" w:cs="Times New Roman"/>
          <w:color w:val="333333"/>
          <w:kern w:val="0"/>
          <w:sz w:val="18"/>
          <w:szCs w:val="18"/>
        </w:rPr>
        <w:t>s</w:t>
      </w:r>
      <w:r w:rsidR="00181CC8" w:rsidRPr="004C4E37">
        <w:rPr>
          <w:rFonts w:ascii="Times New Roman" w:hAnsi="Times New Roman" w:cs="Times New Roman"/>
          <w:color w:val="333333"/>
          <w:kern w:val="0"/>
          <w:sz w:val="18"/>
          <w:szCs w:val="18"/>
        </w:rPr>
        <w:t xml:space="preserve"> in the locus function</w:t>
      </w:r>
    </w:p>
    <w:tbl>
      <w:tblPr>
        <w:tblStyle w:val="TableGrid"/>
        <w:tblW w:w="0" w:type="auto"/>
        <w:tblLook w:val="04A0" w:firstRow="1" w:lastRow="0" w:firstColumn="1" w:lastColumn="0" w:noHBand="0" w:noVBand="1"/>
      </w:tblPr>
      <w:tblGrid>
        <w:gridCol w:w="1555"/>
        <w:gridCol w:w="6741"/>
      </w:tblGrid>
      <w:tr w:rsidR="00032310" w14:paraId="245BA206" w14:textId="77777777" w:rsidTr="00111375">
        <w:tc>
          <w:tcPr>
            <w:tcW w:w="1555" w:type="dxa"/>
          </w:tcPr>
          <w:p w14:paraId="02D1A69B" w14:textId="77777777" w:rsidR="00032310" w:rsidRDefault="00111375"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n</w:t>
            </w:r>
            <w:r>
              <w:rPr>
                <w:rFonts w:ascii="Times New Roman" w:hAnsi="Times New Roman" w:cs="Times New Roman"/>
                <w:color w:val="333333"/>
                <w:kern w:val="0"/>
                <w:sz w:val="22"/>
              </w:rPr>
              <w:t>otation</w:t>
            </w:r>
          </w:p>
        </w:tc>
        <w:tc>
          <w:tcPr>
            <w:tcW w:w="6741" w:type="dxa"/>
          </w:tcPr>
          <w:p w14:paraId="3FF13A70" w14:textId="77777777"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Definition</w:t>
            </w:r>
          </w:p>
        </w:tc>
      </w:tr>
      <w:tr w:rsidR="00032310" w:rsidRPr="009A192E" w14:paraId="6015D496" w14:textId="77777777" w:rsidTr="00111375">
        <w:tc>
          <w:tcPr>
            <w:tcW w:w="1555" w:type="dxa"/>
          </w:tcPr>
          <w:p w14:paraId="6A6387A9" w14:textId="77777777" w:rsidR="00032310" w:rsidRDefault="007D2C80" w:rsidP="00E4584C">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m:t>
                    </m:r>
                  </m:sub>
                </m:sSub>
              </m:oMath>
            </m:oMathPara>
          </w:p>
        </w:tc>
        <w:tc>
          <w:tcPr>
            <w:tcW w:w="6741" w:type="dxa"/>
          </w:tcPr>
          <w:p w14:paraId="0758432D" w14:textId="77777777"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matrix containing all the drones’ </w:t>
            </w:r>
            <w:r w:rsidR="009A192E">
              <w:rPr>
                <w:rFonts w:ascii="Times New Roman" w:hAnsi="Times New Roman" w:cs="Times New Roman"/>
                <w:color w:val="333333"/>
                <w:kern w:val="0"/>
                <w:sz w:val="22"/>
              </w:rPr>
              <w:t xml:space="preserve">tridimensional </w:t>
            </w:r>
            <w:r>
              <w:rPr>
                <w:rFonts w:ascii="Times New Roman" w:hAnsi="Times New Roman" w:cs="Times New Roman"/>
                <w:color w:val="333333"/>
                <w:kern w:val="0"/>
                <w:sz w:val="22"/>
              </w:rPr>
              <w:t>coordinates</w:t>
            </w:r>
          </w:p>
        </w:tc>
      </w:tr>
      <w:tr w:rsidR="009A192E" w:rsidRPr="009A192E" w14:paraId="2B352F8F" w14:textId="77777777" w:rsidTr="00111375">
        <w:tc>
          <w:tcPr>
            <w:tcW w:w="1555" w:type="dxa"/>
          </w:tcPr>
          <w:p w14:paraId="40896405" w14:textId="77777777" w:rsidR="009A192E" w:rsidRPr="00140C85" w:rsidRDefault="007D2C80"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oMath>
            </m:oMathPara>
          </w:p>
        </w:tc>
        <w:tc>
          <w:tcPr>
            <w:tcW w:w="6741" w:type="dxa"/>
          </w:tcPr>
          <w:p w14:paraId="71CEF260" w14:textId="77777777"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take-off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B40C6B">
              <w:rPr>
                <w:rFonts w:ascii="Times New Roman" w:hAnsi="Times New Roman" w:cs="Times New Roman" w:hint="eastAsia"/>
                <w:color w:val="333333"/>
                <w:kern w:val="0"/>
                <w:sz w:val="22"/>
              </w:rPr>
              <w:t xml:space="preserve"> </w:t>
            </w:r>
            <w:r>
              <w:rPr>
                <w:rFonts w:ascii="Times New Roman" w:hAnsi="Times New Roman" w:cs="Times New Roman" w:hint="eastAsia"/>
                <w:color w:val="333333"/>
                <w:kern w:val="0"/>
                <w:sz w:val="22"/>
              </w:rPr>
              <w:t>d</w:t>
            </w:r>
            <w:r>
              <w:rPr>
                <w:rFonts w:ascii="Times New Roman" w:hAnsi="Times New Roman" w:cs="Times New Roman"/>
                <w:color w:val="333333"/>
                <w:kern w:val="0"/>
                <w:sz w:val="22"/>
              </w:rPr>
              <w:t>rone</w:t>
            </w:r>
          </w:p>
        </w:tc>
      </w:tr>
      <w:tr w:rsidR="009A192E" w:rsidRPr="009A192E" w14:paraId="24BE56FE" w14:textId="77777777" w:rsidTr="00111375">
        <w:tc>
          <w:tcPr>
            <w:tcW w:w="1555" w:type="dxa"/>
          </w:tcPr>
          <w:p w14:paraId="326E3CF8" w14:textId="77777777" w:rsidR="009A192E" w:rsidRPr="00140C85" w:rsidRDefault="007D2C80"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oMath>
            </m:oMathPara>
          </w:p>
        </w:tc>
        <w:tc>
          <w:tcPr>
            <w:tcW w:w="6741" w:type="dxa"/>
          </w:tcPr>
          <w:p w14:paraId="4A25BC87" w14:textId="77777777"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w:t>
            </w:r>
            <w:r w:rsidR="006E4999">
              <w:rPr>
                <w:rFonts w:ascii="Times New Roman" w:hAnsi="Times New Roman" w:cs="Times New Roman"/>
                <w:color w:val="333333"/>
                <w:kern w:val="0"/>
                <w:sz w:val="22"/>
              </w:rPr>
              <w:t xml:space="preserve">actual flying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6E4999">
              <w:rPr>
                <w:rFonts w:ascii="Times New Roman" w:hAnsi="Times New Roman" w:cs="Times New Roman" w:hint="eastAsia"/>
                <w:color w:val="333333"/>
                <w:kern w:val="0"/>
                <w:sz w:val="22"/>
              </w:rPr>
              <w:t xml:space="preserve"> </w:t>
            </w:r>
            <w:r w:rsidR="006E4999">
              <w:rPr>
                <w:rFonts w:ascii="Times New Roman" w:hAnsi="Times New Roman" w:cs="Times New Roman"/>
                <w:color w:val="333333"/>
                <w:kern w:val="0"/>
                <w:sz w:val="22"/>
              </w:rPr>
              <w:t>drone</w:t>
            </w:r>
          </w:p>
        </w:tc>
      </w:tr>
      <w:tr w:rsidR="00AC2FC1" w:rsidRPr="009A192E" w14:paraId="08825541" w14:textId="77777777" w:rsidTr="00111375">
        <w:tc>
          <w:tcPr>
            <w:tcW w:w="1555" w:type="dxa"/>
          </w:tcPr>
          <w:p w14:paraId="351C20D8" w14:textId="77777777" w:rsidR="00AC2FC1" w:rsidRDefault="007D2C80" w:rsidP="00E4584C">
            <w:pPr>
              <w:rPr>
                <w:rFonts w:ascii="Times New Roman" w:eastAsia="等线" w:hAnsi="Times New Roman" w:cs="Times New Roman"/>
                <w:color w:val="333333"/>
                <w:kern w:val="0"/>
                <w:sz w:val="22"/>
              </w:rPr>
            </w:pPr>
            <m:oMathPara>
              <m:oMath>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oMath>
            </m:oMathPara>
          </w:p>
        </w:tc>
        <w:tc>
          <w:tcPr>
            <w:tcW w:w="6741" w:type="dxa"/>
          </w:tcPr>
          <w:p w14:paraId="1324DEC1" w14:textId="77777777" w:rsidR="00AC2FC1" w:rsidRDefault="00B40C6B"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hovering time after arriving at the target position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Pr>
                <w:rFonts w:ascii="Times New Roman" w:hAnsi="Times New Roman" w:cs="Times New Roman" w:hint="eastAsia"/>
                <w:color w:val="333333"/>
                <w:kern w:val="0"/>
                <w:sz w:val="22"/>
              </w:rPr>
              <w:t xml:space="preserve"> d</w:t>
            </w:r>
            <w:r>
              <w:rPr>
                <w:rFonts w:ascii="Times New Roman" w:hAnsi="Times New Roman" w:cs="Times New Roman"/>
                <w:color w:val="333333"/>
                <w:kern w:val="0"/>
                <w:sz w:val="22"/>
              </w:rPr>
              <w:t>rone</w:t>
            </w:r>
          </w:p>
        </w:tc>
      </w:tr>
    </w:tbl>
    <w:p w14:paraId="0B0D4880" w14:textId="77777777" w:rsidR="004C4E37" w:rsidRDefault="004C4E37" w:rsidP="00E4584C">
      <w:pPr>
        <w:rPr>
          <w:rFonts w:ascii="Times New Roman" w:hAnsi="Times New Roman" w:cs="Times New Roman"/>
          <w:color w:val="333333"/>
          <w:kern w:val="0"/>
          <w:sz w:val="22"/>
        </w:rPr>
      </w:pPr>
    </w:p>
    <w:p w14:paraId="17A31E95" w14:textId="77777777" w:rsidR="000A24A4" w:rsidRPr="0034033E" w:rsidRDefault="004F63F4" w:rsidP="00E4584C">
      <w:pPr>
        <w:rPr>
          <w:rFonts w:ascii="Times New Roman" w:hAnsi="Times New Roman" w:cs="Times New Roman"/>
          <w:color w:val="333333"/>
          <w:kern w:val="0"/>
          <w:sz w:val="22"/>
          <w:highlight w:val="yellow"/>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next step after setting a general function for the flight paths of the drones is to validate </w:t>
      </w:r>
      <w:r>
        <w:rPr>
          <w:rFonts w:ascii="Times New Roman" w:hAnsi="Times New Roman" w:cs="Times New Roman"/>
          <w:color w:val="333333"/>
          <w:kern w:val="0"/>
          <w:sz w:val="22"/>
        </w:rPr>
        <w:lastRenderedPageBreak/>
        <w:t xml:space="preserve">the feasibility through computer animation. </w:t>
      </w:r>
      <w:r w:rsidR="0020554D">
        <w:rPr>
          <w:rFonts w:ascii="Times New Roman" w:hAnsi="Times New Roman" w:cs="Times New Roman"/>
          <w:color w:val="333333"/>
          <w:kern w:val="0"/>
          <w:sz w:val="22"/>
        </w:rPr>
        <w:t xml:space="preserve">We begin our calculation by running a test program </w:t>
      </w:r>
      <w:r w:rsidR="00590EE3">
        <w:rPr>
          <w:rFonts w:ascii="Times New Roman" w:hAnsi="Times New Roman" w:cs="Times New Roman"/>
          <w:color w:val="333333"/>
          <w:kern w:val="0"/>
          <w:sz w:val="22"/>
        </w:rPr>
        <w:t xml:space="preserve">similar to the program mentioned earlier that is used to examine the distance between any two drones in the static initial state of each image </w:t>
      </w:r>
      <w:r w:rsidR="0020554D">
        <w:rPr>
          <w:rFonts w:ascii="Times New Roman" w:hAnsi="Times New Roman" w:cs="Times New Roman"/>
          <w:color w:val="333333"/>
          <w:kern w:val="0"/>
          <w:sz w:val="22"/>
        </w:rPr>
        <w:t>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14:paraId="67D909ED" w14:textId="77777777" w:rsidR="004C4E37" w:rsidRDefault="004C4E37" w:rsidP="0008269C">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1CBF154B" wp14:editId="69A0B1F0">
            <wp:extent cx="5403181" cy="2582548"/>
            <wp:effectExtent l="19050" t="0" r="7019"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6" cstate="print">
                      <a:extLst>
                        <a:ext uri="{28A0092B-C50C-407E-A947-70E740481C1C}">
                          <a14:useLocalDpi xmlns:a14="http://schemas.microsoft.com/office/drawing/2010/main" val="0"/>
                        </a:ext>
                      </a:extLst>
                    </a:blip>
                    <a:srcRect t="10812" b="5935"/>
                    <a:stretch/>
                  </pic:blipFill>
                  <pic:spPr bwMode="auto">
                    <a:xfrm>
                      <a:off x="0" y="0"/>
                      <a:ext cx="5403248" cy="2582580"/>
                    </a:xfrm>
                    <a:prstGeom prst="rect">
                      <a:avLst/>
                    </a:prstGeom>
                    <a:ln>
                      <a:noFill/>
                    </a:ln>
                    <a:extLst>
                      <a:ext uri="{53640926-AAD7-44D8-BBD7-CCE9431645EC}">
                        <a14:shadowObscured xmlns:a14="http://schemas.microsoft.com/office/drawing/2010/main"/>
                      </a:ext>
                    </a:extLst>
                  </pic:spPr>
                </pic:pic>
              </a:graphicData>
            </a:graphic>
          </wp:inline>
        </w:drawing>
      </w:r>
    </w:p>
    <w:p w14:paraId="0C5EB419" w14:textId="77777777" w:rsidR="004C4E37"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t>F</w:t>
      </w:r>
      <w:r w:rsidRPr="004C4E37">
        <w:rPr>
          <w:rFonts w:ascii="Times New Roman" w:hAnsi="Times New Roman" w:cs="Times New Roman" w:hint="eastAsia"/>
          <w:color w:val="333333"/>
          <w:kern w:val="0"/>
          <w:sz w:val="18"/>
          <w:szCs w:val="18"/>
        </w:rPr>
        <w:t>igure 5: The result of the examining test</w:t>
      </w:r>
      <w:r>
        <w:rPr>
          <w:rFonts w:ascii="Times New Roman" w:hAnsi="Times New Roman" w:cs="Times New Roman" w:hint="eastAsia"/>
          <w:color w:val="333333"/>
          <w:kern w:val="0"/>
          <w:sz w:val="18"/>
          <w:szCs w:val="18"/>
        </w:rPr>
        <w:t xml:space="preserve"> of Ferris wheel</w:t>
      </w:r>
    </w:p>
    <w:p w14:paraId="282FE53F" w14:textId="77777777" w:rsidR="004C4E37" w:rsidRDefault="004C4E37" w:rsidP="0008269C">
      <w:pPr>
        <w:rPr>
          <w:rFonts w:ascii="Times New Roman" w:hAnsi="Times New Roman" w:cs="Times New Roman"/>
          <w:color w:val="333333"/>
          <w:kern w:val="0"/>
          <w:sz w:val="22"/>
        </w:rPr>
      </w:pPr>
    </w:p>
    <w:p w14:paraId="507A6446" w14:textId="77777777" w:rsidR="00170E83" w:rsidRDefault="004E55DA" w:rsidP="0008269C">
      <w:pPr>
        <w:rPr>
          <w:rFonts w:ascii="Times New Roman" w:hAnsi="Times New Roman" w:cs="Times New Roman"/>
          <w:color w:val="333333"/>
          <w:kern w:val="0"/>
          <w:sz w:val="22"/>
          <w:highlight w:val="yellow"/>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BD41EB">
        <w:rPr>
          <w:rFonts w:ascii="Times New Roman" w:hAnsi="Times New Roman" w:cs="Times New Roman"/>
          <w:color w:val="333333"/>
          <w:kern w:val="0"/>
          <w:sz w:val="22"/>
        </w:rPr>
        <w:t>More specifically, the crashed pair of drones include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(387, 385),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 xml:space="preserve">(382, 380), etc. </w:t>
      </w:r>
      <w:r w:rsidR="003F1CB1">
        <w:rPr>
          <w:rFonts w:ascii="Times New Roman" w:hAnsi="Times New Roman" w:cs="Times New Roman"/>
          <w:color w:val="333333"/>
          <w:kern w:val="0"/>
          <w:sz w:val="22"/>
        </w:rPr>
        <w:t>However</w:t>
      </w:r>
      <w:r w:rsidR="0063054A">
        <w:rPr>
          <w:rFonts w:ascii="Times New Roman" w:hAnsi="Times New Roman" w:cs="Times New Roman"/>
          <w:color w:val="333333"/>
          <w:kern w:val="0"/>
          <w:sz w:val="22"/>
        </w:rPr>
        <w:t>,</w:t>
      </w:r>
      <w:r w:rsidR="003F1CB1">
        <w:rPr>
          <w:rFonts w:ascii="Times New Roman" w:hAnsi="Times New Roman" w:cs="Times New Roman"/>
          <w:color w:val="333333"/>
          <w:kern w:val="0"/>
          <w:sz w:val="22"/>
        </w:rPr>
        <w:t xml:space="preserve"> the crash of planes cannot be tolera</w:t>
      </w:r>
      <w:r w:rsidR="00CF63B1">
        <w:rPr>
          <w:rFonts w:ascii="Times New Roman" w:hAnsi="Times New Roman" w:cs="Times New Roman"/>
          <w:color w:val="333333"/>
          <w:kern w:val="0"/>
          <w:sz w:val="22"/>
        </w:rPr>
        <w:t>ted</w:t>
      </w:r>
      <w:r w:rsidR="00F03DD8">
        <w:rPr>
          <w:rFonts w:ascii="Times New Roman" w:hAnsi="Times New Roman" w:cs="Times New Roman"/>
          <w:color w:val="333333"/>
          <w:kern w:val="0"/>
          <w:sz w:val="22"/>
        </w:rPr>
        <w:t xml:space="preserve"> due to safety concerns</w:t>
      </w:r>
      <w:r w:rsidR="00CF63B1">
        <w:rPr>
          <w:rFonts w:ascii="Times New Roman" w:hAnsi="Times New Roman" w:cs="Times New Roman"/>
          <w:color w:val="333333"/>
          <w:kern w:val="0"/>
          <w:sz w:val="22"/>
        </w:rPr>
        <w:t xml:space="preserve">.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continue to adjust the launch time and time interval between each other for the crashed drones</w:t>
      </w:r>
      <w:r w:rsidR="007D1B2D">
        <w:rPr>
          <w:rFonts w:ascii="Times New Roman" w:hAnsi="Times New Roman" w:cs="Times New Roman"/>
          <w:color w:val="333333"/>
          <w:kern w:val="0"/>
          <w:sz w:val="22"/>
        </w:rPr>
        <w:t xml:space="preserve">. </w:t>
      </w:r>
      <w:r w:rsidR="0025306A">
        <w:rPr>
          <w:rFonts w:ascii="Times New Roman" w:hAnsi="Times New Roman" w:cs="Times New Roman"/>
          <w:color w:val="333333"/>
          <w:kern w:val="0"/>
          <w:sz w:val="22"/>
        </w:rPr>
        <w:t xml:space="preserve">With the utilization of this </w:t>
      </w:r>
      <w:r w:rsidR="007D1B2D">
        <w:rPr>
          <w:rFonts w:ascii="Times New Roman" w:hAnsi="Times New Roman" w:cs="Times New Roman"/>
          <w:color w:val="333333"/>
          <w:kern w:val="0"/>
          <w:sz w:val="22"/>
        </w:rPr>
        <w:t xml:space="preserve">postponing </w:t>
      </w:r>
      <w:r w:rsidR="0025306A">
        <w:rPr>
          <w:rFonts w:ascii="Times New Roman" w:hAnsi="Times New Roman" w:cs="Times New Roman"/>
          <w:color w:val="333333"/>
          <w:kern w:val="0"/>
          <w:sz w:val="22"/>
        </w:rPr>
        <w:t xml:space="preserve">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0265A8BA" w14:textId="77777777" w:rsidR="004C4E37" w:rsidRDefault="004C4E37" w:rsidP="00E4584C">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54D74045" wp14:editId="60C9691C">
            <wp:extent cx="5374105" cy="268705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碰撞检测.png"/>
                    <pic:cNvPicPr/>
                  </pic:nvPicPr>
                  <pic:blipFill rotWithShape="1">
                    <a:blip r:embed="rId17" cstate="print">
                      <a:extLst>
                        <a:ext uri="{28A0092B-C50C-407E-A947-70E740481C1C}">
                          <a14:useLocalDpi xmlns:a14="http://schemas.microsoft.com/office/drawing/2010/main" val="0"/>
                        </a:ext>
                      </a:extLst>
                    </a:blip>
                    <a:srcRect t="11905" b="5076"/>
                    <a:stretch/>
                  </pic:blipFill>
                  <pic:spPr bwMode="auto">
                    <a:xfrm>
                      <a:off x="0" y="0"/>
                      <a:ext cx="5370829" cy="2685415"/>
                    </a:xfrm>
                    <a:prstGeom prst="rect">
                      <a:avLst/>
                    </a:prstGeom>
                    <a:ln>
                      <a:noFill/>
                    </a:ln>
                    <a:extLst>
                      <a:ext uri="{53640926-AAD7-44D8-BBD7-CCE9431645EC}">
                        <a14:shadowObscured xmlns:a14="http://schemas.microsoft.com/office/drawing/2010/main"/>
                      </a:ext>
                    </a:extLst>
                  </pic:spPr>
                </pic:pic>
              </a:graphicData>
            </a:graphic>
          </wp:inline>
        </w:drawing>
      </w:r>
    </w:p>
    <w:p w14:paraId="11068C23" w14:textId="77777777" w:rsidR="004C4E37"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lastRenderedPageBreak/>
        <w:t>F</w:t>
      </w:r>
      <w:r w:rsidRPr="004C4E37">
        <w:rPr>
          <w:rFonts w:ascii="Times New Roman" w:hAnsi="Times New Roman" w:cs="Times New Roman" w:hint="eastAsia"/>
          <w:color w:val="333333"/>
          <w:kern w:val="0"/>
          <w:sz w:val="18"/>
          <w:szCs w:val="18"/>
        </w:rPr>
        <w:t>igure6: The testing report of the crashed drones on Ferris wheel</w:t>
      </w:r>
    </w:p>
    <w:p w14:paraId="433AE6C5" w14:textId="77777777" w:rsidR="004C4E37" w:rsidRDefault="004C4E37" w:rsidP="00E4584C">
      <w:pPr>
        <w:rPr>
          <w:rFonts w:ascii="Times New Roman" w:hAnsi="Times New Roman" w:cs="Times New Roman"/>
          <w:color w:val="333333"/>
          <w:kern w:val="0"/>
          <w:sz w:val="22"/>
        </w:rPr>
      </w:pPr>
    </w:p>
    <w:p w14:paraId="45B3EC0F" w14:textId="77777777" w:rsidR="005B7DAB" w:rsidRDefault="005B7DAB"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 xml:space="preserve">rom the diagram, </w:t>
      </w:r>
      <w:r w:rsidR="002F2770">
        <w:rPr>
          <w:rFonts w:ascii="Times New Roman" w:hAnsi="Times New Roman" w:cs="Times New Roman"/>
          <w:color w:val="333333"/>
          <w:kern w:val="0"/>
          <w:sz w:val="22"/>
        </w:rPr>
        <w:t xml:space="preserve">it can be concluded that none of the drones </w:t>
      </w:r>
      <w:r w:rsidR="00B113BB">
        <w:rPr>
          <w:rFonts w:ascii="Times New Roman" w:hAnsi="Times New Roman" w:cs="Times New Roman"/>
          <w:color w:val="333333"/>
          <w:kern w:val="0"/>
          <w:sz w:val="22"/>
        </w:rPr>
        <w:t>would crash during the flying process till shaping the horizontal Ferris wheel.</w:t>
      </w:r>
      <w:r w:rsidR="00D63112">
        <w:rPr>
          <w:rFonts w:ascii="Times New Roman" w:hAnsi="Times New Roman" w:cs="Times New Roman"/>
          <w:color w:val="333333"/>
          <w:kern w:val="0"/>
          <w:sz w:val="22"/>
        </w:rPr>
        <w:t xml:space="preserve"> </w:t>
      </w:r>
      <w:r w:rsidR="00645B0A">
        <w:rPr>
          <w:rFonts w:ascii="Times New Roman" w:hAnsi="Times New Roman" w:cs="Times New Roman"/>
          <w:color w:val="333333"/>
          <w:kern w:val="0"/>
          <w:sz w:val="22"/>
        </w:rPr>
        <w:t xml:space="preserve">Then we flip the horizontal Ferris wheel into the upstanding position. </w:t>
      </w:r>
      <w:r w:rsidR="00D90EC8">
        <w:rPr>
          <w:rFonts w:ascii="Times New Roman" w:hAnsi="Times New Roman" w:cs="Times New Roman"/>
          <w:color w:val="333333"/>
          <w:kern w:val="0"/>
          <w:sz w:val="22"/>
        </w:rPr>
        <w:t xml:space="preserve">The operative procedure is to make </w:t>
      </w:r>
      <w:r w:rsidR="006D5C09">
        <w:rPr>
          <w:rFonts w:ascii="Times New Roman" w:hAnsi="Times New Roman" w:cs="Times New Roman"/>
          <w:color w:val="333333"/>
          <w:kern w:val="0"/>
          <w:sz w:val="22"/>
        </w:rPr>
        <w:t xml:space="preserve">all the drones rotate at </w:t>
      </w:r>
      <w:r w:rsidR="007F6795">
        <w:rPr>
          <w:rFonts w:ascii="Times New Roman" w:hAnsi="Times New Roman" w:cs="Times New Roman"/>
          <w:color w:val="333333"/>
          <w:kern w:val="0"/>
          <w:sz w:val="22"/>
        </w:rPr>
        <w:t>the same angular velo</w:t>
      </w:r>
      <w:r w:rsidR="004031D8">
        <w:rPr>
          <w:rFonts w:ascii="Times New Roman" w:hAnsi="Times New Roman" w:cs="Times New Roman"/>
          <w:color w:val="333333"/>
          <w:kern w:val="0"/>
          <w:sz w:val="22"/>
        </w:rPr>
        <w:t>city</w:t>
      </w:r>
      <w:r w:rsidR="00626D9F">
        <w:rPr>
          <w:rFonts w:ascii="Times New Roman" w:hAnsi="Times New Roman" w:cs="Times New Roman"/>
          <w:color w:val="333333"/>
          <w:kern w:val="0"/>
          <w:sz w:val="22"/>
        </w:rPr>
        <w:t xml:space="preserve"> to </w:t>
      </w:r>
      <w:r w:rsidR="008D6703">
        <w:rPr>
          <w:rFonts w:ascii="Times New Roman" w:hAnsi="Times New Roman" w:cs="Times New Roman"/>
          <w:color w:val="333333"/>
          <w:kern w:val="0"/>
          <w:sz w:val="22"/>
        </w:rPr>
        <w:t xml:space="preserve">the upstanding shape. </w:t>
      </w:r>
      <w:r w:rsidR="00252C47">
        <w:rPr>
          <w:rFonts w:ascii="Times New Roman" w:hAnsi="Times New Roman" w:cs="Times New Roman"/>
          <w:color w:val="333333"/>
          <w:kern w:val="0"/>
          <w:sz w:val="22"/>
        </w:rPr>
        <w:t xml:space="preserve">Let </w:t>
      </w:r>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oMath>
      <w:r w:rsidR="00252C47">
        <w:rPr>
          <w:rFonts w:ascii="Times New Roman" w:hAnsi="Times New Roman" w:cs="Times New Roman"/>
          <w:color w:val="333333"/>
          <w:kern w:val="0"/>
          <w:sz w:val="22"/>
        </w:rPr>
        <w:t xml:space="preserve"> be the </w:t>
      </w:r>
      <w:r w:rsidR="00211487">
        <w:rPr>
          <w:rFonts w:ascii="Times New Roman" w:hAnsi="Times New Roman" w:cs="Times New Roman"/>
          <w:color w:val="333333"/>
          <w:kern w:val="0"/>
          <w:sz w:val="22"/>
        </w:rPr>
        <w:t xml:space="preserve">matrix of </w:t>
      </w:r>
      <w:r w:rsidR="00C52EC2">
        <w:rPr>
          <w:rFonts w:ascii="Times New Roman" w:hAnsi="Times New Roman" w:cs="Times New Roman"/>
          <w:color w:val="333333"/>
          <w:kern w:val="0"/>
          <w:sz w:val="22"/>
        </w:rPr>
        <w:t>all the coordinates in the horizontal level</w:t>
      </w:r>
      <w:r w:rsidR="00B81032">
        <w:rPr>
          <w:rFonts w:ascii="Times New Roman" w:hAnsi="Times New Roman" w:cs="Times New Roman"/>
          <w:color w:val="333333"/>
          <w:kern w:val="0"/>
          <w:sz w:val="22"/>
        </w:rPr>
        <w:t xml:space="preserve">, in which x’, y’, and z’ stands for </w:t>
      </w:r>
      <w:r w:rsidR="00D368DC">
        <w:rPr>
          <w:rFonts w:ascii="Times New Roman" w:hAnsi="Times New Roman" w:cs="Times New Roman"/>
          <w:color w:val="333333"/>
          <w:kern w:val="0"/>
          <w:sz w:val="22"/>
        </w:rPr>
        <w:t xml:space="preserve">the matrixes of all the coordinates on x, y, and z axis. </w:t>
      </w:r>
      <w:r w:rsidR="00B83A76">
        <w:rPr>
          <w:rFonts w:ascii="Times New Roman" w:hAnsi="Times New Roman" w:cs="Times New Roman"/>
          <w:color w:val="333333"/>
          <w:kern w:val="0"/>
          <w:sz w:val="22"/>
        </w:rPr>
        <w:t xml:space="preserve">Accordingly, the after-flipped </w:t>
      </w:r>
      <w:r w:rsidR="0023038B">
        <w:rPr>
          <w:rFonts w:ascii="Times New Roman" w:hAnsi="Times New Roman" w:cs="Times New Roman"/>
          <w:color w:val="333333"/>
          <w:kern w:val="0"/>
          <w:sz w:val="22"/>
        </w:rPr>
        <w:t>matrix of all the coordinates</w:t>
      </w:r>
      <w:r w:rsidR="00236606">
        <w:rPr>
          <w:rFonts w:ascii="Times New Roman" w:hAnsi="Times New Roman" w:cs="Times New Roman"/>
          <w:color w:val="333333"/>
          <w:kern w:val="0"/>
          <w:sz w:val="22"/>
        </w:rPr>
        <w:t xml:space="preserve"> in the vertical level would be </w:t>
      </w:r>
    </w:p>
    <w:p w14:paraId="2273C2C8" w14:textId="77777777" w:rsidR="00236606" w:rsidRDefault="007D2C80" w:rsidP="00E4584C">
      <w:pPr>
        <w:rPr>
          <w:rFonts w:ascii="Times New Roman" w:hAnsi="Times New Roman" w:cs="Times New Roman"/>
          <w:color w:val="333333"/>
          <w:kern w:val="0"/>
          <w:sz w:val="22"/>
        </w:rPr>
      </w:pPr>
      <m:oMathPara>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1</m:t>
                    </m:r>
                  </m:e>
                  <m:e>
                    <m:r>
                      <w:rPr>
                        <w:rFonts w:ascii="Cambria Math" w:hAnsi="Cambria Math" w:cs="Times New Roman"/>
                        <w:color w:val="333333"/>
                        <w:kern w:val="0"/>
                        <w:sz w:val="22"/>
                      </w:rPr>
                      <m:t>0</m:t>
                    </m:r>
                  </m:e>
                  <m:e>
                    <m:r>
                      <w:rPr>
                        <w:rFonts w:ascii="Cambria Math" w:hAnsi="Cambria Math" w:cs="Times New Roman"/>
                        <w:color w:val="333333"/>
                        <w:kern w:val="0"/>
                        <w:sz w:val="22"/>
                      </w:rPr>
                      <m:t>0</m:t>
                    </m:r>
                  </m:e>
                </m:mr>
                <m:mr>
                  <m:e>
                    <m:r>
                      <w:rPr>
                        <w:rFonts w:ascii="Cambria Math" w:hAnsi="Cambria Math" w:cs="Times New Roman"/>
                        <w:color w:val="333333"/>
                        <w:kern w:val="0"/>
                        <w:sz w:val="22"/>
                      </w:rPr>
                      <m:t>0</m:t>
                    </m:r>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mr>
                <m:mr>
                  <m:e>
                    <m:r>
                      <w:rPr>
                        <w:rFonts w:ascii="Cambria Math" w:hAnsi="Cambria Math" w:cs="Times New Roman"/>
                        <w:color w:val="333333"/>
                        <w:kern w:val="0"/>
                        <w:sz w:val="22"/>
                      </w:rPr>
                      <m:t>0</m:t>
                    </m:r>
                  </m:e>
                  <m:e>
                    <m:r>
                      <w:rPr>
                        <w:rFonts w:ascii="Cambria Math" w:hAnsi="Cambria Math" w:cs="Times New Roman"/>
                        <w:color w:val="333333"/>
                        <w:kern w:val="0"/>
                        <w:sz w:val="22"/>
                      </w:rPr>
                      <m:t>-</m:t>
                    </m:r>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mr>
              </m:m>
            </m:e>
          </m:d>
        </m:oMath>
      </m:oMathPara>
    </w:p>
    <w:p w14:paraId="4E04497F" w14:textId="77777777" w:rsidR="00EF3D21" w:rsidRDefault="00AB5E59" w:rsidP="00E4584C">
      <w:pPr>
        <w:rPr>
          <w:rFonts w:ascii="Times New Roman" w:hAnsi="Times New Roman" w:cs="Times New Roman"/>
          <w:color w:val="333333"/>
          <w:kern w:val="0"/>
          <w:sz w:val="22"/>
        </w:rPr>
      </w:pPr>
      <w:r>
        <w:rPr>
          <w:rFonts w:ascii="Times New Roman" w:hAnsi="Times New Roman" w:cs="Times New Roman"/>
          <w:color w:val="333333"/>
          <w:kern w:val="0"/>
          <w:sz w:val="22"/>
        </w:rPr>
        <w:t>At this moment, our model has accomplished the flight up until forming the Ferris wheel pat</w:t>
      </w:r>
      <w:r w:rsidR="004B543A">
        <w:rPr>
          <w:rFonts w:ascii="Times New Roman" w:hAnsi="Times New Roman" w:cs="Times New Roman"/>
          <w:color w:val="333333"/>
          <w:kern w:val="0"/>
          <w:sz w:val="22"/>
        </w:rPr>
        <w:t>t</w:t>
      </w:r>
      <w:r>
        <w:rPr>
          <w:rFonts w:ascii="Times New Roman" w:hAnsi="Times New Roman" w:cs="Times New Roman"/>
          <w:color w:val="333333"/>
          <w:kern w:val="0"/>
          <w:sz w:val="22"/>
        </w:rPr>
        <w:t xml:space="preserve">ern. The stage I flying process is well </w:t>
      </w:r>
      <w:r w:rsidR="00DA78D2">
        <w:rPr>
          <w:rFonts w:ascii="Times New Roman" w:hAnsi="Times New Roman" w:cs="Times New Roman"/>
          <w:color w:val="333333"/>
          <w:kern w:val="0"/>
          <w:sz w:val="22"/>
        </w:rPr>
        <w:t xml:space="preserve">concluded. </w:t>
      </w:r>
    </w:p>
    <w:p w14:paraId="15847AFC" w14:textId="77777777" w:rsidR="00B0790A" w:rsidRDefault="00B0790A" w:rsidP="00E4584C">
      <w:pPr>
        <w:rPr>
          <w:rFonts w:ascii="Times New Roman" w:hAnsi="Times New Roman" w:cs="Times New Roman"/>
          <w:color w:val="333333"/>
          <w:kern w:val="0"/>
          <w:sz w:val="22"/>
        </w:rPr>
      </w:pPr>
    </w:p>
    <w:p w14:paraId="166ED3F7" w14:textId="77777777" w:rsidR="00B0790A" w:rsidRDefault="00B0790A" w:rsidP="00E4584C">
      <w:pPr>
        <w:rPr>
          <w:rFonts w:ascii="Times New Roman" w:hAnsi="Times New Roman" w:cs="Times New Roman"/>
          <w:color w:val="333333"/>
          <w:kern w:val="0"/>
          <w:sz w:val="22"/>
        </w:rPr>
      </w:pPr>
    </w:p>
    <w:p w14:paraId="34C669F9" w14:textId="77777777" w:rsidR="00B0790A" w:rsidRDefault="00B0790A" w:rsidP="00E4584C">
      <w:pPr>
        <w:rPr>
          <w:rFonts w:ascii="Times New Roman" w:hAnsi="Times New Roman" w:cs="Times New Roman"/>
          <w:color w:val="333333"/>
          <w:kern w:val="0"/>
          <w:sz w:val="22"/>
        </w:rPr>
      </w:pPr>
    </w:p>
    <w:p w14:paraId="3ADC349F" w14:textId="77777777" w:rsidR="00B0790A" w:rsidRPr="006F4349" w:rsidRDefault="00B0790A" w:rsidP="00E4584C">
      <w:pPr>
        <w:rPr>
          <w:rFonts w:ascii="Times New Roman" w:hAnsi="Times New Roman" w:cs="Times New Roman"/>
          <w:color w:val="333333"/>
          <w:kern w:val="0"/>
          <w:sz w:val="22"/>
        </w:rPr>
      </w:pPr>
    </w:p>
    <w:p w14:paraId="2CDB9653" w14:textId="77777777" w:rsidR="001754F8" w:rsidRDefault="001754F8" w:rsidP="00E4584C">
      <w:pPr>
        <w:rPr>
          <w:rFonts w:ascii="Times New Roman" w:hAnsi="Times New Roman" w:cs="Times New Roman"/>
          <w:color w:val="333333"/>
          <w:kern w:val="0"/>
          <w:sz w:val="22"/>
        </w:rPr>
      </w:pPr>
    </w:p>
    <w:p w14:paraId="7F22AA77" w14:textId="77777777" w:rsidR="005B7E62" w:rsidRDefault="005B7E62" w:rsidP="00E4584C">
      <w:pPr>
        <w:rPr>
          <w:rFonts w:ascii="Times New Roman" w:hAnsi="Times New Roman" w:cs="Times New Roman"/>
          <w:color w:val="333333"/>
          <w:kern w:val="0"/>
          <w:sz w:val="22"/>
        </w:rPr>
      </w:pPr>
    </w:p>
    <w:p w14:paraId="6FF29FE6" w14:textId="77777777" w:rsidR="00FC66D7" w:rsidRPr="00467CA4" w:rsidRDefault="00467CA4" w:rsidP="00FC66D7">
      <w:pPr>
        <w:rPr>
          <w:rFonts w:ascii="Times New Roman" w:hAnsi="Times New Roman" w:cs="Times New Roman"/>
          <w:b/>
          <w:color w:val="333333"/>
          <w:kern w:val="0"/>
          <w:sz w:val="28"/>
          <w:szCs w:val="28"/>
        </w:rPr>
      </w:pPr>
      <w:r>
        <w:rPr>
          <w:rFonts w:ascii="Times New Roman" w:hAnsi="Times New Roman" w:cs="Times New Roman" w:hint="eastAsia"/>
          <w:b/>
          <w:color w:val="333333"/>
          <w:kern w:val="0"/>
          <w:sz w:val="28"/>
          <w:szCs w:val="28"/>
        </w:rPr>
        <w:t>3.  The stage II</w:t>
      </w:r>
      <w:r w:rsidR="00FC66D7" w:rsidRPr="00467CA4">
        <w:rPr>
          <w:rFonts w:ascii="Times New Roman" w:hAnsi="Times New Roman" w:cs="Times New Roman" w:hint="eastAsia"/>
          <w:b/>
          <w:color w:val="333333"/>
          <w:kern w:val="0"/>
          <w:sz w:val="28"/>
          <w:szCs w:val="28"/>
        </w:rPr>
        <w:t xml:space="preserve"> flying process</w:t>
      </w:r>
    </w:p>
    <w:p w14:paraId="49ED2062"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The main challenge of this process is how to minimize the total distance of drones flying in the air and mak</w:t>
      </w:r>
      <w:r w:rsidRPr="00450BC9">
        <w:rPr>
          <w:rFonts w:ascii="Times New Roman" w:hAnsi="Times New Roman" w:cs="Times New Roman"/>
          <w:color w:val="333333"/>
          <w:kern w:val="0"/>
          <w:sz w:val="22"/>
        </w:rPr>
        <w:t>ing</w:t>
      </w:r>
      <w:r w:rsidRPr="00450BC9">
        <w:rPr>
          <w:rFonts w:ascii="Times New Roman" w:hAnsi="Times New Roman" w:cs="Times New Roman" w:hint="eastAsia"/>
          <w:color w:val="333333"/>
          <w:kern w:val="0"/>
          <w:sz w:val="22"/>
        </w:rPr>
        <w:t xml:space="preserve"> sure the flying pattern is optimal. In order to achieve this goal, we first divide the dragon into three groups according to the shape of the dragon and the distribution of the drones. In the next step, we utilize binary integer programming to find solution that guarantees the total distance to be the shortest in each group. Then we use the </w:t>
      </w:r>
      <w:r w:rsidRPr="00450BC9">
        <w:rPr>
          <w:rFonts w:ascii="Times New Roman" w:hAnsi="Times New Roman" w:cs="Times New Roman"/>
          <w:color w:val="333333"/>
          <w:kern w:val="0"/>
          <w:sz w:val="22"/>
        </w:rPr>
        <w:t xml:space="preserve">testing program </w:t>
      </w:r>
      <w:r w:rsidRPr="00450BC9">
        <w:rPr>
          <w:rFonts w:ascii="Times New Roman" w:hAnsi="Times New Roman" w:cs="Times New Roman" w:hint="eastAsia"/>
          <w:color w:val="333333"/>
          <w:kern w:val="0"/>
          <w:sz w:val="22"/>
        </w:rPr>
        <w:t>to find if there are drones that may crash into one another and adjust the matching method accordingly.</w:t>
      </w:r>
    </w:p>
    <w:p w14:paraId="290023BF" w14:textId="77777777" w:rsidR="00FC66D7" w:rsidRPr="00450BC9" w:rsidRDefault="00FC66D7" w:rsidP="00FC66D7">
      <w:pPr>
        <w:rPr>
          <w:rFonts w:ascii="Times New Roman" w:hAnsi="Times New Roman" w:cs="Times New Roman"/>
          <w:color w:val="333333"/>
          <w:kern w:val="0"/>
          <w:sz w:val="22"/>
        </w:rPr>
      </w:pPr>
    </w:p>
    <w:p w14:paraId="05682F8E" w14:textId="77777777" w:rsidR="00FC66D7"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order to lay the foundation for the following practice. </w:t>
      </w:r>
      <w:r w:rsidRPr="00450BC9">
        <w:rPr>
          <w:rFonts w:ascii="Times New Roman" w:hAnsi="Times New Roman" w:cs="Times New Roman" w:hint="eastAsia"/>
          <w:color w:val="333333"/>
          <w:kern w:val="0"/>
          <w:sz w:val="22"/>
        </w:rPr>
        <w:t xml:space="preserve">The dragon mainly consists of three parts including the head part, the body part and the tail part, and our team divides the dragon into three groups in accordance with this pattern. We here define the head part of the dragon as group1, the tail part as group2 and the main body part as group3. Then we calculate the distance between every drone in the Ferris wheel (the one after rotation) and the dragon by using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as mentioned in the former process, which is</w:t>
      </w:r>
    </w:p>
    <w:p w14:paraId="08F513E9" w14:textId="77777777" w:rsidR="00FC66D7" w:rsidRPr="00450BC9" w:rsidRDefault="00FC66D7" w:rsidP="00FC66D7">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e>
          </m:rad>
        </m:oMath>
      </m:oMathPara>
    </w:p>
    <w:p w14:paraId="3D098366"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In this process, we do not match the drones based on the </w:t>
      </w:r>
      <w:r w:rsidRPr="00450BC9">
        <w:rPr>
          <w:rFonts w:ascii="Times New Roman" w:hAnsi="Times New Roman" w:cs="Times New Roman"/>
          <w:color w:val="333333"/>
          <w:kern w:val="0"/>
          <w:sz w:val="22"/>
        </w:rPr>
        <w:t>minimum</w:t>
      </w:r>
      <w:r w:rsidRPr="00450BC9">
        <w:rPr>
          <w:rFonts w:ascii="Times New Roman" w:hAnsi="Times New Roman" w:cs="Times New Roman" w:hint="eastAsia"/>
          <w:color w:val="333333"/>
          <w:kern w:val="0"/>
          <w:sz w:val="22"/>
        </w:rPr>
        <w:t xml:space="preserve">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Instead, we utilize </w:t>
      </w:r>
      <w:r w:rsidRPr="00450BC9">
        <w:rPr>
          <w:rFonts w:ascii="Times New Roman" w:hAnsi="Times New Roman" w:cs="Times New Roman" w:hint="eastAsia"/>
          <w:color w:val="333333"/>
          <w:kern w:val="0"/>
          <w:sz w:val="22"/>
        </w:rPr>
        <w:t xml:space="preserve">binary integer programming in order to achieve our goal. The binary integer programming </w:t>
      </w:r>
      <w:r w:rsidRPr="00450BC9">
        <w:rPr>
          <w:rFonts w:ascii="Times New Roman" w:hAnsi="Times New Roman" w:cs="Times New Roman"/>
          <w:color w:val="333333"/>
          <w:kern w:val="0"/>
          <w:sz w:val="22"/>
        </w:rPr>
        <w:t xml:space="preserve">is a kind of special integer programming </w:t>
      </w:r>
      <w:r w:rsidRPr="00450BC9">
        <w:rPr>
          <w:rFonts w:ascii="Times New Roman" w:hAnsi="Times New Roman" w:cs="Times New Roman" w:hint="eastAsia"/>
          <w:color w:val="333333"/>
          <w:kern w:val="0"/>
          <w:sz w:val="22"/>
        </w:rPr>
        <w:t>that</w:t>
      </w:r>
      <w:r w:rsidRPr="00450BC9">
        <w:rPr>
          <w:rFonts w:ascii="Times New Roman" w:hAnsi="Times New Roman" w:cs="Times New Roman"/>
          <w:color w:val="333333"/>
          <w:kern w:val="0"/>
          <w:sz w:val="22"/>
        </w:rPr>
        <w:t xml:space="preserve"> the conclusive variable includes only 0 and 1.</w:t>
      </w:r>
      <w:r w:rsidRPr="00450BC9">
        <w:rPr>
          <w:rFonts w:ascii="Times New Roman" w:hAnsi="Times New Roman" w:cs="Times New Roman" w:hint="eastAsia"/>
          <w:color w:val="333333"/>
          <w:kern w:val="0"/>
          <w:sz w:val="22"/>
        </w:rPr>
        <w:t xml:space="preserve"> It can be used to find the global optimal solution</w:t>
      </w:r>
      <w:r w:rsidRPr="00450BC9">
        <w:rPr>
          <w:rFonts w:ascii="Times New Roman" w:hAnsi="Times New Roman" w:cs="Times New Roman"/>
          <w:color w:val="333333"/>
          <w:kern w:val="0"/>
          <w:sz w:val="22"/>
        </w:rPr>
        <w:t>. I</w:t>
      </w:r>
      <w:r w:rsidRPr="00450BC9">
        <w:rPr>
          <w:rFonts w:ascii="Times New Roman" w:hAnsi="Times New Roman" w:cs="Times New Roman" w:hint="eastAsia"/>
          <w:color w:val="333333"/>
          <w:kern w:val="0"/>
          <w:sz w:val="22"/>
        </w:rPr>
        <w:t xml:space="preserve">n other words, the </w:t>
      </w:r>
      <w:r w:rsidRPr="00450BC9">
        <w:rPr>
          <w:rFonts w:ascii="Times New Roman" w:hAnsi="Times New Roman" w:cs="Times New Roman" w:hint="eastAsia"/>
          <w:color w:val="333333"/>
          <w:kern w:val="0"/>
          <w:sz w:val="22"/>
        </w:rPr>
        <w:lastRenderedPageBreak/>
        <w:t>global optimal solution in the process being discussed now is the shortest distance drones fly in total. We will give the specific explanation in the text below.</w:t>
      </w:r>
    </w:p>
    <w:p w14:paraId="3102AAE9" w14:textId="77777777" w:rsidR="00FC66D7" w:rsidRPr="00450BC9" w:rsidRDefault="00FC66D7" w:rsidP="00FC66D7">
      <w:pPr>
        <w:rPr>
          <w:rFonts w:ascii="Times New Roman" w:hAnsi="Times New Roman" w:cs="Times New Roman"/>
          <w:color w:val="333333"/>
          <w:kern w:val="0"/>
          <w:sz w:val="22"/>
        </w:rPr>
      </w:pPr>
    </w:p>
    <w:p w14:paraId="4E6371BA" w14:textId="77777777"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use the method of binary integer programming in group1. We number the drones in the Ferris wheel from 1 to 477 and the drones in group1 from 1 to 78. Here we define </w:t>
      </w:r>
      <w:r w:rsidRPr="00450BC9">
        <w:rPr>
          <w:rFonts w:ascii="Times New Roman" w:hAnsi="Times New Roman" w:cs="Times New Roman"/>
          <w:color w:val="333333"/>
          <w:kern w:val="0"/>
          <w:sz w:val="22"/>
        </w:rPr>
        <w:t>dij</w:t>
      </w:r>
      <w:r w:rsidRPr="00450BC9">
        <w:rPr>
          <w:rFonts w:ascii="Times New Roman" w:hAnsi="Times New Roman" w:cs="Times New Roman" w:hint="eastAsia"/>
          <w:color w:val="333333"/>
          <w:kern w:val="0"/>
          <w:sz w:val="22"/>
        </w:rPr>
        <w:t xml:space="preserve"> as the distance between the drone numbered i in the Ferris wheel and the drone numbered j in group1. Then we define </w:t>
      </w:r>
      <w:r w:rsidRPr="00450BC9">
        <w:rPr>
          <w:rFonts w:ascii="Times New Roman" w:hAnsi="Times New Roman" w:cs="Times New Roman"/>
          <w:color w:val="333333"/>
          <w:kern w:val="0"/>
          <w:sz w:val="22"/>
        </w:rPr>
        <w:t>cij</w:t>
      </w:r>
      <w:r w:rsidRPr="00450BC9">
        <w:rPr>
          <w:rFonts w:ascii="Times New Roman" w:hAnsi="Times New Roman" w:cs="Times New Roman" w:hint="eastAsia"/>
          <w:color w:val="333333"/>
          <w:kern w:val="0"/>
          <w:sz w:val="22"/>
        </w:rPr>
        <w:t xml:space="preserve"> to judge the following situation, if the drone numbered i in the Ferris wheel match the drone numbered j in group1, then we define</w:t>
      </w:r>
      <w:r w:rsidRPr="00450BC9">
        <w:rPr>
          <w:rFonts w:ascii="Times New Roman" w:hAnsi="Times New Roman" w:cs="Times New Roman"/>
          <w:color w:val="333333"/>
          <w:kern w:val="0"/>
          <w:sz w:val="22"/>
        </w:rPr>
        <w:t xml:space="preserve"> cij</w:t>
      </w:r>
      <w:r w:rsidRPr="00450BC9">
        <w:rPr>
          <w:rFonts w:ascii="Times New Roman" w:hAnsi="Times New Roman" w:cs="Times New Roman" w:hint="eastAsia"/>
          <w:color w:val="333333"/>
          <w:kern w:val="0"/>
          <w:sz w:val="22"/>
        </w:rPr>
        <w:t>=1</w:t>
      </w:r>
      <w:r w:rsidRPr="00450BC9">
        <w:rPr>
          <w:rFonts w:ascii="Times New Roman" w:hAnsi="Times New Roman" w:cs="Times New Roman"/>
          <w:color w:val="333333"/>
          <w:kern w:val="0"/>
          <w:sz w:val="22"/>
        </w:rPr>
        <w:t>. Otherwise,</w:t>
      </w:r>
      <w:r w:rsidRPr="00450BC9">
        <w:rPr>
          <w:rFonts w:ascii="Times New Roman" w:hAnsi="Times New Roman" w:cs="Times New Roman" w:hint="eastAsia"/>
          <w:color w:val="333333"/>
          <w:kern w:val="0"/>
          <w:sz w:val="22"/>
        </w:rPr>
        <w:t xml:space="preserve"> we define </w:t>
      </w:r>
      <w:r w:rsidRPr="00450BC9">
        <w:rPr>
          <w:rFonts w:ascii="Times New Roman" w:hAnsi="Times New Roman" w:cs="Times New Roman"/>
          <w:color w:val="333333"/>
          <w:kern w:val="0"/>
          <w:sz w:val="22"/>
        </w:rPr>
        <w:t>cij</w:t>
      </w:r>
      <w:r w:rsidRPr="00450BC9">
        <w:rPr>
          <w:rFonts w:ascii="Times New Roman" w:hAnsi="Times New Roman" w:cs="Times New Roman" w:hint="eastAsia"/>
          <w:color w:val="333333"/>
          <w:kern w:val="0"/>
          <w:sz w:val="22"/>
        </w:rPr>
        <w:t xml:space="preserve">=0. </w:t>
      </w:r>
    </w:p>
    <w:p w14:paraId="580ED88A" w14:textId="77777777" w:rsidR="00DE0615" w:rsidRDefault="00DE0615" w:rsidP="00FC66D7">
      <w:pPr>
        <w:rPr>
          <w:bCs/>
        </w:rPr>
      </w:pPr>
      <w:r>
        <w:rPr>
          <w:rFonts w:hint="eastAsia"/>
          <w:bCs/>
          <w:noProof/>
        </w:rPr>
        <w:drawing>
          <wp:inline distT="0" distB="0" distL="0" distR="0" wp14:anchorId="29D25368" wp14:editId="04D67668">
            <wp:extent cx="5274310" cy="2589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gon fi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14:paraId="4C961C85" w14:textId="77777777" w:rsidR="00FC66D7" w:rsidRPr="00467CA4" w:rsidRDefault="00467CA4" w:rsidP="00467CA4">
      <w:pPr>
        <w:jc w:val="center"/>
        <w:rPr>
          <w:sz w:val="18"/>
          <w:szCs w:val="18"/>
        </w:rPr>
      </w:pPr>
      <w:r w:rsidRPr="00467CA4">
        <w:rPr>
          <w:rFonts w:hint="eastAsia"/>
          <w:sz w:val="18"/>
          <w:szCs w:val="18"/>
        </w:rPr>
        <w:t>Figure7: The division of the dragon</w:t>
      </w:r>
    </w:p>
    <w:p w14:paraId="35D0F3DB"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group1 is 78. Therefore, according to the definition above, we can define the objective function in group 1 as</w:t>
      </w:r>
    </w:p>
    <w:p w14:paraId="2C27F4B9"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32891B0B">
          <v:shape id="_x0000_s1038" type="#_x0000_t75" style="position:absolute;left:0;text-align:left;margin-left:129.7pt;margin-top:6.6pt;width:134pt;height:36pt;z-index:251663360" fillcolor="#6ff">
            <v:imagedata r:id="rId19" o:title=""/>
          </v:shape>
          <o:OLEObject Type="Embed" ProgID="Equation.3" ShapeID="_x0000_s1038" DrawAspect="Content" ObjectID="_1572514021" r:id="rId20"/>
        </w:object>
      </w:r>
    </w:p>
    <w:p w14:paraId="13E420B8" w14:textId="77777777" w:rsidR="00FC66D7" w:rsidRDefault="00FC66D7" w:rsidP="00FC66D7"/>
    <w:p w14:paraId="31C7FF92"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Every drone in the Ferris wheel can only match up to one drone in group 1, besides, every drone in group 1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14:paraId="60A45DE0"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50DF55BA">
          <v:shape id="_x0000_s1037" type="#_x0000_t75" style="position:absolute;left:0;text-align:left;margin-left:125.7pt;margin-top:8.65pt;width:138pt;height:36pt;z-index:251664384" fillcolor="#cf9">
            <v:imagedata r:id="rId21" o:title=""/>
          </v:shape>
          <o:OLEObject Type="Embed" ProgID="Equation.3" ShapeID="_x0000_s1037" DrawAspect="Content" ObjectID="_1572514022" r:id="rId22"/>
        </w:object>
      </w:r>
    </w:p>
    <w:p w14:paraId="1CB2526A" w14:textId="77777777" w:rsidR="00FC66D7" w:rsidRPr="00C3450E" w:rsidRDefault="00FC66D7" w:rsidP="00FC66D7">
      <w:pPr>
        <w:rPr>
          <w:rFonts w:ascii="Times New Roman" w:hAnsi="Times New Roman" w:cs="Times New Roman"/>
          <w:color w:val="333333"/>
          <w:kern w:val="0"/>
          <w:sz w:val="22"/>
        </w:rPr>
      </w:pPr>
    </w:p>
    <w:p w14:paraId="00105F8A" w14:textId="77777777" w:rsidR="00FC66D7" w:rsidRPr="00C3450E" w:rsidRDefault="00FC66D7" w:rsidP="00FC66D7">
      <w:pPr>
        <w:rPr>
          <w:rFonts w:ascii="Times New Roman" w:hAnsi="Times New Roman" w:cs="Times New Roman"/>
          <w:color w:val="333333"/>
          <w:kern w:val="0"/>
          <w:sz w:val="22"/>
        </w:rPr>
      </w:pPr>
    </w:p>
    <w:p w14:paraId="0F2DD8FF"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22E8AD85">
          <v:shape id="_x0000_s1036" type="#_x0000_t75" style="position:absolute;left:0;text-align:left;margin-left:125.7pt;margin-top:2.1pt;width:132.95pt;height:35pt;z-index:251665408" fillcolor="#6f9">
            <v:imagedata r:id="rId23" o:title=""/>
          </v:shape>
          <o:OLEObject Type="Embed" ProgID="Equation.3" ShapeID="_x0000_s1036" DrawAspect="Content" ObjectID="_1572514023" r:id="rId24"/>
        </w:object>
      </w:r>
    </w:p>
    <w:p w14:paraId="6CEA7A63" w14:textId="77777777" w:rsidR="00FC66D7" w:rsidRPr="00C3450E" w:rsidRDefault="00FC66D7" w:rsidP="00FC66D7">
      <w:pPr>
        <w:rPr>
          <w:rFonts w:ascii="Times New Roman" w:hAnsi="Times New Roman" w:cs="Times New Roman"/>
          <w:color w:val="333333"/>
          <w:kern w:val="0"/>
          <w:sz w:val="22"/>
        </w:rPr>
      </w:pPr>
    </w:p>
    <w:p w14:paraId="7A6627F5" w14:textId="77777777" w:rsidR="00467CA4" w:rsidRDefault="00467CA4" w:rsidP="00FC66D7">
      <w:pPr>
        <w:rPr>
          <w:rFonts w:ascii="Times New Roman" w:hAnsi="Times New Roman" w:cs="Times New Roman"/>
          <w:color w:val="333333"/>
          <w:kern w:val="0"/>
          <w:sz w:val="22"/>
        </w:rPr>
      </w:pPr>
    </w:p>
    <w:p w14:paraId="3C17E3B5"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Next, we utilize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14:paraId="7B875A69"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 </w:t>
      </w:r>
    </w:p>
    <w:p w14:paraId="12A46F2D"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After matching the drones in group1, the total number of drones remain is 399. Then we apply the method of binary integer programming in group2. </w:t>
      </w:r>
      <w:r w:rsidRPr="00C3450E">
        <w:rPr>
          <w:rFonts w:ascii="Times New Roman" w:hAnsi="Times New Roman" w:cs="Times New Roman"/>
          <w:color w:val="333333"/>
          <w:kern w:val="0"/>
          <w:sz w:val="22"/>
        </w:rPr>
        <w:t>Similarly,</w:t>
      </w:r>
      <w:r w:rsidRPr="00C3450E">
        <w:rPr>
          <w:rFonts w:ascii="Times New Roman" w:hAnsi="Times New Roman" w:cs="Times New Roman" w:hint="eastAsia"/>
          <w:color w:val="333333"/>
          <w:kern w:val="0"/>
          <w:sz w:val="22"/>
        </w:rPr>
        <w:t xml:space="preserve"> we number the drones </w:t>
      </w:r>
      <w:r w:rsidRPr="00C3450E">
        <w:rPr>
          <w:rFonts w:ascii="Times New Roman" w:hAnsi="Times New Roman" w:cs="Times New Roman" w:hint="eastAsia"/>
          <w:color w:val="333333"/>
          <w:kern w:val="0"/>
          <w:sz w:val="22"/>
        </w:rPr>
        <w:lastRenderedPageBreak/>
        <w:t>remain</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 xml:space="preserve">in the Ferris wheel from 1 to 399 and the drones in group2 from 1 to 167. </w:t>
      </w:r>
      <w:r w:rsidRPr="00C3450E">
        <w:rPr>
          <w:rFonts w:ascii="Times New Roman" w:hAnsi="Times New Roman" w:cs="Times New Roman"/>
          <w:color w:val="333333"/>
          <w:kern w:val="0"/>
          <w:sz w:val="22"/>
        </w:rPr>
        <w:t>Accordingly</w:t>
      </w:r>
      <w:r w:rsidRPr="00C3450E">
        <w:rPr>
          <w:rFonts w:ascii="Times New Roman" w:hAnsi="Times New Roman" w:cs="Times New Roman" w:hint="eastAsia"/>
          <w:color w:val="333333"/>
          <w:kern w:val="0"/>
          <w:sz w:val="22"/>
        </w:rPr>
        <w:t xml:space="preserve">, we define </w:t>
      </w:r>
      <w:r w:rsidRPr="00C3450E">
        <w:rPr>
          <w:rFonts w:ascii="Times New Roman" w:hAnsi="Times New Roman" w:cs="Times New Roman"/>
          <w:color w:val="333333"/>
          <w:kern w:val="0"/>
          <w:sz w:val="22"/>
        </w:rPr>
        <w:t>dij</w:t>
      </w:r>
      <w:r w:rsidRPr="00C3450E">
        <w:rPr>
          <w:rFonts w:ascii="Times New Roman" w:hAnsi="Times New Roman" w:cs="Times New Roman" w:hint="eastAsia"/>
          <w:color w:val="333333"/>
          <w:kern w:val="0"/>
          <w:sz w:val="22"/>
        </w:rPr>
        <w:t xml:space="preserve"> as the distance between the drone numbered i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and the drone numbered j in group2. Then we define </w:t>
      </w:r>
      <w:r w:rsidRPr="00C3450E">
        <w:rPr>
          <w:rFonts w:ascii="Times New Roman" w:hAnsi="Times New Roman" w:cs="Times New Roman"/>
          <w:color w:val="333333"/>
          <w:kern w:val="0"/>
          <w:sz w:val="22"/>
        </w:rPr>
        <w:t>cij</w:t>
      </w:r>
      <w:r w:rsidRPr="00C3450E">
        <w:rPr>
          <w:rFonts w:ascii="Times New Roman" w:hAnsi="Times New Roman" w:cs="Times New Roman" w:hint="eastAsia"/>
          <w:color w:val="333333"/>
          <w:kern w:val="0"/>
          <w:sz w:val="22"/>
        </w:rPr>
        <w:t xml:space="preserve"> to judge the following situation</w:t>
      </w:r>
      <w:r w:rsidRPr="00C3450E">
        <w:rPr>
          <w:rFonts w:ascii="Times New Roman" w:hAnsi="Times New Roman" w:cs="Times New Roman"/>
          <w:color w:val="333333"/>
          <w:kern w:val="0"/>
          <w:sz w:val="22"/>
        </w:rPr>
        <w:t xml:space="preserve">. To be more specific, </w:t>
      </w:r>
      <w:r w:rsidRPr="00C3450E">
        <w:rPr>
          <w:rFonts w:ascii="Times New Roman" w:hAnsi="Times New Roman" w:cs="Times New Roman" w:hint="eastAsia"/>
          <w:color w:val="333333"/>
          <w:kern w:val="0"/>
          <w:sz w:val="22"/>
        </w:rPr>
        <w:t>if the drone numbered i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match</w:t>
      </w:r>
      <w:r w:rsidRPr="00C3450E">
        <w:rPr>
          <w:rFonts w:ascii="Times New Roman" w:hAnsi="Times New Roman" w:cs="Times New Roman"/>
          <w:color w:val="333333"/>
          <w:kern w:val="0"/>
          <w:sz w:val="22"/>
        </w:rPr>
        <w:t>es</w:t>
      </w:r>
      <w:r w:rsidRPr="00C3450E">
        <w:rPr>
          <w:rFonts w:ascii="Times New Roman" w:hAnsi="Times New Roman" w:cs="Times New Roman" w:hint="eastAsia"/>
          <w:color w:val="333333"/>
          <w:kern w:val="0"/>
          <w:sz w:val="22"/>
        </w:rPr>
        <w:t xml:space="preserve"> the drone numbered j in group2, then we define</w:t>
      </w:r>
      <w:r w:rsidRPr="00C3450E">
        <w:rPr>
          <w:rFonts w:ascii="Times New Roman" w:hAnsi="Times New Roman" w:cs="Times New Roman"/>
          <w:color w:val="333333"/>
          <w:kern w:val="0"/>
          <w:sz w:val="22"/>
        </w:rPr>
        <w:t xml:space="preserve"> cij</w:t>
      </w:r>
      <w:r w:rsidRPr="00C3450E">
        <w:rPr>
          <w:rFonts w:ascii="Times New Roman" w:hAnsi="Times New Roman" w:cs="Times New Roman" w:hint="eastAsia"/>
          <w:color w:val="333333"/>
          <w:kern w:val="0"/>
          <w:sz w:val="22"/>
        </w:rPr>
        <w:t>=1</w:t>
      </w:r>
      <w:r w:rsidRPr="00C3450E">
        <w:rPr>
          <w:rFonts w:ascii="Times New Roman" w:hAnsi="Times New Roman" w:cs="Times New Roman"/>
          <w:color w:val="333333"/>
          <w:kern w:val="0"/>
          <w:sz w:val="22"/>
        </w:rPr>
        <w:t xml:space="preserve">. Otherwise, </w:t>
      </w:r>
      <w:r w:rsidRPr="00C3450E">
        <w:rPr>
          <w:rFonts w:ascii="Times New Roman" w:hAnsi="Times New Roman" w:cs="Times New Roman" w:hint="eastAsia"/>
          <w:color w:val="333333"/>
          <w:kern w:val="0"/>
          <w:sz w:val="22"/>
        </w:rPr>
        <w:t xml:space="preserve">we define </w:t>
      </w:r>
      <w:r w:rsidRPr="00C3450E">
        <w:rPr>
          <w:rFonts w:ascii="Times New Roman" w:hAnsi="Times New Roman" w:cs="Times New Roman"/>
          <w:color w:val="333333"/>
          <w:kern w:val="0"/>
          <w:sz w:val="22"/>
        </w:rPr>
        <w:t>cij</w:t>
      </w:r>
      <w:r w:rsidRPr="00C3450E">
        <w:rPr>
          <w:rFonts w:ascii="Times New Roman" w:hAnsi="Times New Roman" w:cs="Times New Roman" w:hint="eastAsia"/>
          <w:color w:val="333333"/>
          <w:kern w:val="0"/>
          <w:sz w:val="22"/>
        </w:rPr>
        <w:t>=0.</w:t>
      </w:r>
      <w:r w:rsidRPr="00C3450E">
        <w:rPr>
          <w:rFonts w:ascii="Times New Roman" w:hAnsi="Times New Roman" w:cs="Times New Roman"/>
          <w:color w:val="333333"/>
          <w:kern w:val="0"/>
          <w:sz w:val="22"/>
        </w:rPr>
        <w:t xml:space="preserve"> </w:t>
      </w:r>
    </w:p>
    <w:p w14:paraId="4949BCBB" w14:textId="77777777" w:rsidR="00FC66D7" w:rsidRPr="00C3450E" w:rsidRDefault="00FC66D7" w:rsidP="00FC66D7">
      <w:pPr>
        <w:rPr>
          <w:rFonts w:ascii="Times New Roman" w:hAnsi="Times New Roman" w:cs="Times New Roman"/>
          <w:color w:val="333333"/>
          <w:kern w:val="0"/>
          <w:sz w:val="22"/>
        </w:rPr>
      </w:pPr>
    </w:p>
    <w:p w14:paraId="2CDA324B"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group2 is 167. Therefore, according to the definition above, we can define the objective function in group 2 as</w:t>
      </w:r>
    </w:p>
    <w:p w14:paraId="49C8315A"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noProof/>
          <w:color w:val="333333"/>
          <w:kern w:val="0"/>
          <w:sz w:val="22"/>
        </w:rPr>
        <w:drawing>
          <wp:anchor distT="0" distB="0" distL="114300" distR="114300" simplePos="0" relativeHeight="251666432" behindDoc="0" locked="0" layoutInCell="1" allowOverlap="1" wp14:anchorId="53557ED6" wp14:editId="11EFC870">
            <wp:simplePos x="0" y="0"/>
            <wp:positionH relativeFrom="column">
              <wp:posOffset>1659355</wp:posOffset>
            </wp:positionH>
            <wp:positionV relativeFrom="paragraph">
              <wp:posOffset>59356</wp:posOffset>
            </wp:positionV>
            <wp:extent cx="1801729" cy="465221"/>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1801729" cy="465221"/>
                    </a:xfrm>
                    <a:prstGeom prst="rect">
                      <a:avLst/>
                    </a:prstGeom>
                    <a:noFill/>
                    <a:ln w="9525">
                      <a:noFill/>
                      <a:miter lim="800000"/>
                      <a:headEnd/>
                      <a:tailEnd/>
                    </a:ln>
                  </pic:spPr>
                </pic:pic>
              </a:graphicData>
            </a:graphic>
          </wp:anchor>
        </w:drawing>
      </w:r>
    </w:p>
    <w:p w14:paraId="201A15D3" w14:textId="77777777" w:rsidR="00FC66D7" w:rsidRPr="00C3450E" w:rsidRDefault="00FC66D7" w:rsidP="00FC66D7">
      <w:pPr>
        <w:rPr>
          <w:rFonts w:ascii="Times New Roman" w:hAnsi="Times New Roman" w:cs="Times New Roman"/>
          <w:color w:val="333333"/>
          <w:kern w:val="0"/>
          <w:sz w:val="22"/>
        </w:rPr>
      </w:pPr>
    </w:p>
    <w:p w14:paraId="23C4081C" w14:textId="77777777" w:rsidR="00FC66D7" w:rsidRPr="00C3450E" w:rsidRDefault="00FC66D7" w:rsidP="00FC66D7">
      <w:pPr>
        <w:rPr>
          <w:rFonts w:ascii="Times New Roman" w:hAnsi="Times New Roman" w:cs="Times New Roman"/>
          <w:color w:val="333333"/>
          <w:kern w:val="0"/>
          <w:sz w:val="22"/>
        </w:rPr>
      </w:pPr>
    </w:p>
    <w:p w14:paraId="3277E673"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can only match up to one drone in group 2, besides, every drone in group 2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14:paraId="3CD0A02C"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36E92B5B">
          <v:shape id="_x0000_s1035" type="#_x0000_t75" style="position:absolute;left:0;text-align:left;margin-left:132.75pt;margin-top:5.8pt;width:138pt;height:36pt;z-index:251667456" fillcolor="#cf9">
            <v:imagedata r:id="rId26" o:title=""/>
          </v:shape>
          <o:OLEObject Type="Embed" ProgID="Equation.3" ShapeID="_x0000_s1035" DrawAspect="Content" ObjectID="_1572514024" r:id="rId27"/>
        </w:object>
      </w:r>
    </w:p>
    <w:p w14:paraId="2A9D7C05" w14:textId="77777777" w:rsidR="00FC66D7" w:rsidRPr="00C3450E" w:rsidRDefault="00FC66D7" w:rsidP="00FC66D7">
      <w:pPr>
        <w:rPr>
          <w:rFonts w:ascii="Times New Roman" w:hAnsi="Times New Roman" w:cs="Times New Roman"/>
          <w:color w:val="333333"/>
          <w:kern w:val="0"/>
          <w:sz w:val="22"/>
        </w:rPr>
      </w:pPr>
    </w:p>
    <w:p w14:paraId="76ABA2F4"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2A312484">
          <v:shape id="_x0000_s1034" type="#_x0000_t75" style="position:absolute;left:0;text-align:left;margin-left:131.75pt;margin-top:14.85pt;width:139pt;height:35pt;z-index:251668480" fillcolor="#6f9">
            <v:imagedata r:id="rId28" o:title=""/>
          </v:shape>
          <o:OLEObject Type="Embed" ProgID="Equation.3" ShapeID="_x0000_s1034" DrawAspect="Content" ObjectID="_1572514025" r:id="rId29"/>
        </w:object>
      </w:r>
    </w:p>
    <w:p w14:paraId="3197745C" w14:textId="77777777" w:rsidR="00FC66D7" w:rsidRPr="00C3450E" w:rsidRDefault="00FC66D7" w:rsidP="00FC66D7">
      <w:pPr>
        <w:rPr>
          <w:rFonts w:ascii="Times New Roman" w:hAnsi="Times New Roman" w:cs="Times New Roman"/>
          <w:color w:val="333333"/>
          <w:kern w:val="0"/>
          <w:sz w:val="22"/>
        </w:rPr>
      </w:pPr>
    </w:p>
    <w:p w14:paraId="1A57C1DE" w14:textId="77777777" w:rsidR="00FC66D7" w:rsidRPr="00C3450E" w:rsidRDefault="00FC66D7" w:rsidP="00FC66D7">
      <w:pPr>
        <w:rPr>
          <w:rFonts w:ascii="Times New Roman" w:hAnsi="Times New Roman" w:cs="Times New Roman"/>
          <w:color w:val="333333"/>
          <w:kern w:val="0"/>
          <w:sz w:val="22"/>
        </w:rPr>
      </w:pPr>
    </w:p>
    <w:p w14:paraId="33B53053" w14:textId="77777777" w:rsidR="00FC66D7" w:rsidRPr="00C3450E" w:rsidRDefault="00FC66D7" w:rsidP="00FC66D7">
      <w:pPr>
        <w:rPr>
          <w:rFonts w:ascii="Times New Roman" w:hAnsi="Times New Roman" w:cs="Times New Roman"/>
          <w:color w:val="333333"/>
          <w:kern w:val="0"/>
          <w:sz w:val="22"/>
        </w:rPr>
      </w:pPr>
    </w:p>
    <w:p w14:paraId="490BAF5A"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14:paraId="6052E94F" w14:textId="77777777" w:rsidR="00FC66D7" w:rsidRPr="00C3450E" w:rsidRDefault="00FC66D7" w:rsidP="00FC66D7">
      <w:pPr>
        <w:rPr>
          <w:rFonts w:ascii="Times New Roman" w:hAnsi="Times New Roman" w:cs="Times New Roman"/>
          <w:color w:val="333333"/>
          <w:kern w:val="0"/>
          <w:sz w:val="22"/>
        </w:rPr>
      </w:pPr>
    </w:p>
    <w:p w14:paraId="67CD5ED4"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Then, there are only 232 drones </w:t>
      </w:r>
      <w:r w:rsidRPr="00C3450E">
        <w:rPr>
          <w:rFonts w:ascii="Times New Roman" w:hAnsi="Times New Roman" w:cs="Times New Roman"/>
          <w:color w:val="333333"/>
          <w:kern w:val="0"/>
          <w:sz w:val="22"/>
        </w:rPr>
        <w:t xml:space="preserve">left </w:t>
      </w:r>
      <w:r w:rsidRPr="00C3450E">
        <w:rPr>
          <w:rFonts w:ascii="Times New Roman" w:hAnsi="Times New Roman" w:cs="Times New Roman" w:hint="eastAsia"/>
          <w:color w:val="333333"/>
          <w:kern w:val="0"/>
          <w:sz w:val="22"/>
        </w:rPr>
        <w:t>in group</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3. We respectively number the drones in the Ferris wheel and group3 from 1 to 232. As mentioned above, we similarly defin</w:t>
      </w:r>
      <w:r w:rsidRPr="00C3450E">
        <w:rPr>
          <w:rFonts w:ascii="Times New Roman" w:hAnsi="Times New Roman" w:cs="Times New Roman"/>
          <w:color w:val="333333"/>
          <w:kern w:val="0"/>
          <w:sz w:val="22"/>
        </w:rPr>
        <w:t>e</w:t>
      </w:r>
      <w:r w:rsidRPr="00C3450E">
        <w:rPr>
          <w:rFonts w:ascii="Times New Roman" w:hAnsi="Times New Roman" w:cs="Times New Roman" w:hint="eastAsia"/>
          <w:color w:val="333333"/>
          <w:kern w:val="0"/>
          <w:sz w:val="22"/>
        </w:rPr>
        <w:t xml:space="preserve"> </w:t>
      </w:r>
      <w:r w:rsidRPr="00C3450E">
        <w:rPr>
          <w:rFonts w:ascii="Times New Roman" w:hAnsi="Times New Roman" w:cs="Times New Roman"/>
          <w:color w:val="333333"/>
          <w:kern w:val="0"/>
          <w:sz w:val="22"/>
        </w:rPr>
        <w:t>dij</w:t>
      </w:r>
      <w:r w:rsidRPr="00C3450E">
        <w:rPr>
          <w:rFonts w:ascii="Times New Roman" w:hAnsi="Times New Roman" w:cs="Times New Roman" w:hint="eastAsia"/>
          <w:color w:val="333333"/>
          <w:kern w:val="0"/>
          <w:sz w:val="22"/>
        </w:rPr>
        <w:t xml:space="preserve"> and</w:t>
      </w:r>
      <w:r w:rsidRPr="00C3450E">
        <w:rPr>
          <w:rFonts w:ascii="Times New Roman" w:hAnsi="Times New Roman" w:cs="Times New Roman"/>
          <w:color w:val="333333"/>
          <w:kern w:val="0"/>
          <w:sz w:val="22"/>
        </w:rPr>
        <w:t xml:space="preserve"> cij</w:t>
      </w:r>
      <w:r w:rsidRPr="00C3450E">
        <w:rPr>
          <w:rFonts w:ascii="Times New Roman" w:hAnsi="Times New Roman" w:cs="Times New Roman" w:hint="eastAsia"/>
          <w:color w:val="333333"/>
          <w:kern w:val="0"/>
          <w:sz w:val="22"/>
        </w:rPr>
        <w:t xml:space="preserve">. </w:t>
      </w:r>
    </w:p>
    <w:p w14:paraId="4CBBD0C5" w14:textId="77777777" w:rsidR="00FC66D7" w:rsidRPr="00C3450E" w:rsidRDefault="00FC66D7" w:rsidP="00FC66D7">
      <w:pPr>
        <w:rPr>
          <w:rFonts w:ascii="Times New Roman" w:hAnsi="Times New Roman" w:cs="Times New Roman"/>
          <w:color w:val="333333"/>
          <w:kern w:val="0"/>
          <w:sz w:val="22"/>
        </w:rPr>
      </w:pPr>
    </w:p>
    <w:p w14:paraId="5C44E2AB"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group3 is 232. Therefore, according to the definition above, we can define the objective function in group 3 as</w:t>
      </w:r>
    </w:p>
    <w:p w14:paraId="59B89070"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noProof/>
          <w:color w:val="333333"/>
          <w:kern w:val="0"/>
          <w:sz w:val="22"/>
        </w:rPr>
        <w:drawing>
          <wp:anchor distT="0" distB="0" distL="114300" distR="114300" simplePos="0" relativeHeight="251669504" behindDoc="0" locked="0" layoutInCell="1" allowOverlap="1" wp14:anchorId="3A52A95B" wp14:editId="1037D3E4">
            <wp:simplePos x="0" y="0"/>
            <wp:positionH relativeFrom="column">
              <wp:posOffset>1660192</wp:posOffset>
            </wp:positionH>
            <wp:positionV relativeFrom="paragraph">
              <wp:posOffset>74380</wp:posOffset>
            </wp:positionV>
            <wp:extent cx="1741512" cy="450376"/>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14:paraId="1889FC1F" w14:textId="77777777" w:rsidR="00FC66D7" w:rsidRPr="00C3450E" w:rsidRDefault="00FC66D7" w:rsidP="00FC66D7">
      <w:pPr>
        <w:rPr>
          <w:rFonts w:ascii="Times New Roman" w:hAnsi="Times New Roman" w:cs="Times New Roman"/>
          <w:color w:val="333333"/>
          <w:kern w:val="0"/>
          <w:sz w:val="22"/>
        </w:rPr>
      </w:pPr>
    </w:p>
    <w:p w14:paraId="0099E62A" w14:textId="77777777" w:rsidR="00FC66D7" w:rsidRPr="00C3450E" w:rsidRDefault="00FC66D7" w:rsidP="00FC66D7">
      <w:pPr>
        <w:rPr>
          <w:rFonts w:ascii="Times New Roman" w:hAnsi="Times New Roman" w:cs="Times New Roman"/>
          <w:color w:val="333333"/>
          <w:kern w:val="0"/>
          <w:sz w:val="22"/>
        </w:rPr>
      </w:pPr>
    </w:p>
    <w:p w14:paraId="2B1F95E0"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in group 2 must match one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 xml:space="preserve">s </w:t>
      </w:r>
      <w:r w:rsidRPr="00C3450E">
        <w:rPr>
          <w:rFonts w:ascii="Times New Roman" w:hAnsi="Times New Roman" w:cs="Times New Roman"/>
          <w:color w:val="333333"/>
          <w:kern w:val="0"/>
          <w:sz w:val="22"/>
        </w:rPr>
        <w:t>are</w:t>
      </w:r>
      <w:r w:rsidRPr="00C3450E">
        <w:rPr>
          <w:rFonts w:ascii="Times New Roman" w:hAnsi="Times New Roman" w:cs="Times New Roman" w:hint="eastAsia"/>
          <w:color w:val="333333"/>
          <w:kern w:val="0"/>
          <w:sz w:val="22"/>
        </w:rPr>
        <w:t xml:space="preserve"> as the following</w:t>
      </w:r>
    </w:p>
    <w:p w14:paraId="75C58A30" w14:textId="77777777" w:rsidR="00FC66D7" w:rsidRPr="00C3450E" w:rsidRDefault="007D2C80" w:rsidP="00FC66D7">
      <w:pPr>
        <w:rPr>
          <w:rFonts w:ascii="Times New Roman" w:hAnsi="Times New Roman" w:cs="Times New Roman"/>
          <w:color w:val="333333"/>
          <w:kern w:val="0"/>
          <w:sz w:val="22"/>
        </w:rPr>
      </w:pPr>
      <w:r>
        <w:rPr>
          <w:rFonts w:ascii="Times New Roman" w:hAnsi="Times New Roman" w:cs="Times New Roman"/>
          <w:color w:val="333333"/>
          <w:kern w:val="0"/>
          <w:sz w:val="22"/>
        </w:rPr>
        <w:object w:dxaOrig="1440" w:dyaOrig="1440" w14:anchorId="48C87E69">
          <v:shape id="_x0000_s1033" type="#_x0000_t75" style="position:absolute;left:0;text-align:left;margin-left:131.75pt;margin-top:8.4pt;width:163.9pt;height:33.85pt;z-index:251670528">
            <v:imagedata r:id="rId31" o:title=""/>
          </v:shape>
          <o:OLEObject Type="Embed" ProgID="Equation.3" ShapeID="_x0000_s1033" DrawAspect="Content" ObjectID="_1572514026" r:id="rId32"/>
        </w:object>
      </w:r>
    </w:p>
    <w:p w14:paraId="36535AA6" w14:textId="77777777" w:rsidR="00FC66D7" w:rsidRPr="00C3450E" w:rsidRDefault="00FC66D7" w:rsidP="00FC66D7">
      <w:pPr>
        <w:rPr>
          <w:rFonts w:ascii="Times New Roman" w:hAnsi="Times New Roman" w:cs="Times New Roman"/>
          <w:color w:val="333333"/>
          <w:kern w:val="0"/>
          <w:sz w:val="22"/>
        </w:rPr>
      </w:pPr>
    </w:p>
    <w:p w14:paraId="36C95045" w14:textId="77777777" w:rsidR="00FC66D7" w:rsidRPr="00C3450E" w:rsidRDefault="00FC66D7" w:rsidP="00FC66D7">
      <w:pPr>
        <w:rPr>
          <w:rFonts w:ascii="Times New Roman" w:hAnsi="Times New Roman" w:cs="Times New Roman"/>
          <w:color w:val="333333"/>
          <w:kern w:val="0"/>
          <w:sz w:val="22"/>
        </w:rPr>
      </w:pPr>
    </w:p>
    <w:p w14:paraId="64194938"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r w:rsidRPr="00C3450E">
        <w:rPr>
          <w:rFonts w:ascii="Times New Roman" w:hAnsi="Times New Roman" w:cs="Times New Roman"/>
          <w:color w:val="333333"/>
          <w:kern w:val="0"/>
          <w:sz w:val="22"/>
        </w:rPr>
        <w:t xml:space="preserve"> </w:t>
      </w:r>
    </w:p>
    <w:p w14:paraId="391AE799" w14:textId="77777777" w:rsidR="00FC66D7" w:rsidRPr="00C3450E" w:rsidRDefault="00FC66D7" w:rsidP="00FC66D7">
      <w:pPr>
        <w:rPr>
          <w:rFonts w:ascii="Times New Roman" w:hAnsi="Times New Roman" w:cs="Times New Roman"/>
          <w:color w:val="333333"/>
          <w:kern w:val="0"/>
          <w:sz w:val="22"/>
        </w:rPr>
      </w:pPr>
    </w:p>
    <w:p w14:paraId="5833B4E4" w14:textId="77777777" w:rsidR="00FC66D7"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Now every drone in </w:t>
      </w:r>
      <w:r w:rsidRPr="00C3450E">
        <w:rPr>
          <w:rFonts w:ascii="Times New Roman" w:hAnsi="Times New Roman" w:cs="Times New Roman"/>
          <w:color w:val="333333"/>
          <w:kern w:val="0"/>
          <w:sz w:val="22"/>
        </w:rPr>
        <w:t xml:space="preserve">stage Ⅱ </w:t>
      </w:r>
      <w:r w:rsidRPr="00C3450E">
        <w:rPr>
          <w:rFonts w:ascii="Times New Roman" w:hAnsi="Times New Roman" w:cs="Times New Roman" w:hint="eastAsia"/>
          <w:color w:val="333333"/>
          <w:kern w:val="0"/>
          <w:sz w:val="22"/>
        </w:rPr>
        <w:t>process is matched, part of the matching results are as the following</w:t>
      </w:r>
      <w:r w:rsidRPr="00C3450E">
        <w:rPr>
          <w:rFonts w:ascii="Times New Roman" w:hAnsi="Times New Roman" w:cs="Times New Roman"/>
          <w:color w:val="333333"/>
          <w:kern w:val="0"/>
          <w:sz w:val="22"/>
        </w:rPr>
        <w:t xml:space="preserve"> </w:t>
      </w:r>
    </w:p>
    <w:p w14:paraId="52AF86A3" w14:textId="77777777" w:rsidR="00467CA4" w:rsidRDefault="00467CA4" w:rsidP="00FC66D7">
      <w:pPr>
        <w:rPr>
          <w:rFonts w:ascii="Times New Roman" w:hAnsi="Times New Roman" w:cs="Times New Roman"/>
          <w:color w:val="333333"/>
          <w:kern w:val="0"/>
          <w:sz w:val="22"/>
        </w:rPr>
      </w:pPr>
    </w:p>
    <w:p w14:paraId="32CD0610" w14:textId="77777777" w:rsidR="00467CA4" w:rsidRDefault="00467CA4" w:rsidP="00FC66D7">
      <w:pPr>
        <w:rPr>
          <w:rFonts w:ascii="Times New Roman" w:hAnsi="Times New Roman" w:cs="Times New Roman"/>
          <w:color w:val="333333"/>
          <w:kern w:val="0"/>
          <w:sz w:val="22"/>
        </w:rPr>
      </w:pPr>
    </w:p>
    <w:p w14:paraId="7E6E6E66" w14:textId="77777777" w:rsidR="00467CA4" w:rsidRDefault="00467CA4" w:rsidP="00FC66D7">
      <w:pPr>
        <w:rPr>
          <w:rFonts w:ascii="Times New Roman" w:hAnsi="Times New Roman" w:cs="Times New Roman"/>
          <w:color w:val="333333"/>
          <w:kern w:val="0"/>
          <w:sz w:val="22"/>
        </w:rPr>
      </w:pPr>
    </w:p>
    <w:p w14:paraId="6D8E300B" w14:textId="77777777" w:rsidR="00467CA4" w:rsidRPr="00467CA4" w:rsidRDefault="00467CA4" w:rsidP="00467CA4">
      <w:pPr>
        <w:jc w:val="center"/>
        <w:rPr>
          <w:rFonts w:ascii="Times New Roman" w:hAnsi="Times New Roman" w:cs="Times New Roman"/>
          <w:color w:val="333333"/>
          <w:kern w:val="0"/>
          <w:sz w:val="18"/>
          <w:szCs w:val="18"/>
        </w:rPr>
      </w:pPr>
      <w:r w:rsidRPr="00467CA4">
        <w:rPr>
          <w:rFonts w:ascii="Times New Roman" w:hAnsi="Times New Roman" w:cs="Times New Roman" w:hint="eastAsia"/>
          <w:color w:val="333333"/>
          <w:kern w:val="0"/>
          <w:sz w:val="18"/>
          <w:szCs w:val="18"/>
        </w:rPr>
        <w:lastRenderedPageBreak/>
        <w:t>Table3: The matching result of the second flying process</w:t>
      </w:r>
    </w:p>
    <w:p w14:paraId="02D612E8" w14:textId="77777777" w:rsidR="00FC66D7" w:rsidRDefault="000914B7" w:rsidP="00FC66D7">
      <w:r>
        <w:rPr>
          <w:noProof/>
        </w:rPr>
        <w:drawing>
          <wp:inline distT="0" distB="0" distL="0" distR="0" wp14:anchorId="4EA65EE8" wp14:editId="5F93BF2C">
            <wp:extent cx="5274310" cy="40043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74310" cy="4004310"/>
                    </a:xfrm>
                    <a:prstGeom prst="rect">
                      <a:avLst/>
                    </a:prstGeom>
                  </pic:spPr>
                </pic:pic>
              </a:graphicData>
            </a:graphic>
          </wp:inline>
        </w:drawing>
      </w:r>
    </w:p>
    <w:p w14:paraId="699FF9F6" w14:textId="77777777" w:rsidR="00467CA4" w:rsidRDefault="00467CA4" w:rsidP="00FC66D7"/>
    <w:p w14:paraId="39454E9A"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Column A, B, C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Ferris wheel. Column represents the drone's original number. Column M, N, O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dragon.</w:t>
      </w:r>
    </w:p>
    <w:p w14:paraId="32E53A92" w14:textId="77777777" w:rsidR="00FC66D7" w:rsidRPr="00C3450E" w:rsidRDefault="00FC66D7" w:rsidP="00FC66D7">
      <w:pPr>
        <w:rPr>
          <w:rFonts w:ascii="Times New Roman" w:hAnsi="Times New Roman" w:cs="Times New Roman"/>
          <w:color w:val="333333"/>
          <w:kern w:val="0"/>
          <w:sz w:val="22"/>
        </w:rPr>
      </w:pPr>
    </w:p>
    <w:p w14:paraId="1F04B79A" w14:textId="77777777"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 complete results of the matching in the second process </w:t>
      </w:r>
      <w:r w:rsidRPr="00C3450E">
        <w:rPr>
          <w:rFonts w:ascii="Times New Roman" w:hAnsi="Times New Roman" w:cs="Times New Roman"/>
          <w:color w:val="333333"/>
          <w:kern w:val="0"/>
          <w:sz w:val="22"/>
        </w:rPr>
        <w:t xml:space="preserve">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p>
    <w:p w14:paraId="13044A24" w14:textId="77777777" w:rsidR="00FC66D7" w:rsidRPr="0021609C" w:rsidRDefault="00FC66D7" w:rsidP="00FC66D7"/>
    <w:p w14:paraId="269D0D96" w14:textId="77777777" w:rsidR="00FC66D7" w:rsidRPr="00FC66D7" w:rsidRDefault="00FC66D7" w:rsidP="00E4584C">
      <w:pPr>
        <w:rPr>
          <w:rFonts w:ascii="Times New Roman" w:hAnsi="Times New Roman" w:cs="Times New Roman"/>
          <w:color w:val="333333"/>
          <w:kern w:val="0"/>
          <w:sz w:val="22"/>
        </w:rPr>
      </w:pPr>
    </w:p>
    <w:sectPr w:rsidR="00FC66D7" w:rsidRPr="00FC66D7" w:rsidSect="00194FA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L" w:date="2017-11-18T12:21:00Z" w:initials="m">
    <w:p w14:paraId="35F0A507" w14:textId="0B7B69D3" w:rsidR="007D2C80" w:rsidRDefault="007D2C80">
      <w:pPr>
        <w:pStyle w:val="CommentText"/>
      </w:pPr>
      <w:r>
        <w:rPr>
          <w:rStyle w:val="CommentReference"/>
        </w:rPr>
        <w:annotationRef/>
      </w:r>
      <w:r>
        <w:t xml:space="preserve">The project goal, approach and conclusion of the project should be described more clearly and more organized in this abstract. </w:t>
      </w:r>
    </w:p>
  </w:comment>
  <w:comment w:id="6" w:author="HL" w:date="2017-11-18T12:17:00Z" w:initials="m">
    <w:p w14:paraId="5EE9C99E" w14:textId="77777777" w:rsidR="007D2C80" w:rsidRDefault="007D2C80">
      <w:pPr>
        <w:pStyle w:val="CommentText"/>
      </w:pPr>
      <w:r>
        <w:rPr>
          <w:rStyle w:val="CommentReference"/>
        </w:rPr>
        <w:annotationRef/>
      </w:r>
      <w:r>
        <w:t xml:space="preserve">This paragraph concerns the new discovery in this project and should be moved forward, may be before the previous paragraph or even the first paragraph.  </w:t>
      </w:r>
    </w:p>
  </w:comment>
  <w:comment w:id="9" w:author="HL" w:date="2017-11-18T12:19:00Z" w:initials="m">
    <w:p w14:paraId="49E8A8DC" w14:textId="2DC29ADE" w:rsidR="007D2C80" w:rsidRDefault="007D2C80">
      <w:pPr>
        <w:pStyle w:val="CommentText"/>
      </w:pPr>
      <w:r>
        <w:rPr>
          <w:rStyle w:val="CommentReference"/>
        </w:rPr>
        <w:annotationRef/>
      </w:r>
      <w:r>
        <w:t>It is not clear what optimizing mean here, optimizing what?</w:t>
      </w:r>
      <w:r w:rsidR="001A4C7A">
        <w:t xml:space="preserve">  A</w:t>
      </w:r>
      <w:r w:rsidR="001A4C7A">
        <w:t>fter reading the later sections, I realize that the</w:t>
      </w:r>
      <w:r w:rsidR="001A4C7A">
        <w:t xml:space="preserve"> optimizing may mean the shortest time to create the three displays. Please make it clear here. </w:t>
      </w:r>
    </w:p>
  </w:comment>
  <w:comment w:id="11" w:author="HL" w:date="2017-11-18T12:23:00Z" w:initials="m">
    <w:p w14:paraId="2D2B1ED3" w14:textId="6B031410" w:rsidR="001A4C7A" w:rsidRDefault="007D2C80">
      <w:pPr>
        <w:pStyle w:val="CommentText"/>
      </w:pPr>
      <w:r>
        <w:rPr>
          <w:rStyle w:val="CommentReference"/>
        </w:rPr>
        <w:annotationRef/>
      </w:r>
      <w:r>
        <w:t xml:space="preserve">It is confusing here, as why you need the shortest path if the goal of the model is to create a certain display such as dragon? </w:t>
      </w:r>
      <w:r w:rsidR="001A4C7A">
        <w:t xml:space="preserve"> </w:t>
      </w:r>
    </w:p>
  </w:comment>
  <w:comment w:id="12" w:author="HL" w:date="2017-11-18T12:25:00Z" w:initials="m">
    <w:p w14:paraId="6C4EEE9E" w14:textId="069630AC" w:rsidR="00926232" w:rsidRDefault="00926232">
      <w:pPr>
        <w:pStyle w:val="CommentText"/>
      </w:pPr>
      <w:r>
        <w:rPr>
          <w:rStyle w:val="CommentReference"/>
        </w:rPr>
        <w:annotationRef/>
      </w:r>
      <w:r>
        <w:t xml:space="preserve">Again, what “optimal” means is not clear. </w:t>
      </w:r>
    </w:p>
  </w:comment>
  <w:comment w:id="13" w:author="HL" w:date="2017-11-18T12:26:00Z" w:initials="m">
    <w:p w14:paraId="4AD5FA72" w14:textId="6470B353" w:rsidR="00926232" w:rsidRDefault="00926232">
      <w:pPr>
        <w:pStyle w:val="CommentText"/>
      </w:pPr>
      <w:r>
        <w:rPr>
          <w:rStyle w:val="CommentReference"/>
        </w:rPr>
        <w:annotationRef/>
      </w:r>
      <w:r>
        <w:t>Is minimizing the number of fun</w:t>
      </w:r>
      <w:r w:rsidR="001A4C7A">
        <w:t>ctions the goal of optimization?  How minimizing the number related to minimizing the time?</w:t>
      </w:r>
    </w:p>
  </w:comment>
  <w:comment w:id="14" w:author="HL" w:date="2017-11-18T12:26:00Z" w:initials="m">
    <w:p w14:paraId="46135FB6" w14:textId="2371E340" w:rsidR="00926232" w:rsidRDefault="00926232">
      <w:pPr>
        <w:pStyle w:val="CommentText"/>
      </w:pPr>
      <w:r>
        <w:rPr>
          <w:rStyle w:val="CommentReference"/>
        </w:rPr>
        <w:annotationRef/>
      </w:r>
      <w:r>
        <w:t>?</w:t>
      </w:r>
    </w:p>
  </w:comment>
  <w:comment w:id="23" w:author="HL" w:date="2017-11-18T12:35:00Z" w:initials="m">
    <w:p w14:paraId="7B28EDAC" w14:textId="62EF2529" w:rsidR="00790166" w:rsidRDefault="00790166">
      <w:pPr>
        <w:pStyle w:val="CommentText"/>
      </w:pPr>
      <w:r>
        <w:rPr>
          <w:rStyle w:val="CommentReference"/>
        </w:rPr>
        <w:annotationRef/>
      </w:r>
      <w:r>
        <w:t xml:space="preserve">What do you want to say?  Patriotism may not be proper. </w:t>
      </w:r>
    </w:p>
  </w:comment>
  <w:comment w:id="26" w:author="HL" w:date="2017-11-18T12:38:00Z" w:initials="m">
    <w:p w14:paraId="0B7175F5" w14:textId="378AFECF" w:rsidR="00790166" w:rsidRDefault="00790166">
      <w:pPr>
        <w:pStyle w:val="CommentText"/>
      </w:pPr>
      <w:r>
        <w:rPr>
          <w:rStyle w:val="CommentReference"/>
        </w:rPr>
        <w:annotationRef/>
      </w:r>
      <w:r>
        <w:t xml:space="preserve">Please list the goals explicitly. </w:t>
      </w:r>
    </w:p>
  </w:comment>
  <w:comment w:id="27" w:author="HL" w:date="2017-11-18T12:39:00Z" w:initials="m">
    <w:p w14:paraId="4F4D32B4" w14:textId="31883062" w:rsidR="0042784C" w:rsidRDefault="0042784C">
      <w:pPr>
        <w:pStyle w:val="CommentText"/>
      </w:pPr>
      <w:r>
        <w:rPr>
          <w:rStyle w:val="CommentReference"/>
        </w:rPr>
        <w:annotationRef/>
      </w:r>
      <w:r>
        <w:t xml:space="preserve">Why you would leave several flaws unresolved, please explain. </w:t>
      </w:r>
      <w:bookmarkStart w:id="28" w:name="_GoBack"/>
      <w:bookmarkEnd w:id="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0A507" w15:done="0"/>
  <w15:commentEx w15:paraId="5EE9C99E" w15:done="0"/>
  <w15:commentEx w15:paraId="49E8A8DC" w15:done="0"/>
  <w15:commentEx w15:paraId="2D2B1ED3" w15:done="0"/>
  <w15:commentEx w15:paraId="6C4EEE9E" w15:done="0"/>
  <w15:commentEx w15:paraId="4AD5FA72" w15:done="0"/>
  <w15:commentEx w15:paraId="46135FB6" w15:done="0"/>
  <w15:commentEx w15:paraId="7B28EDAC" w15:done="0"/>
  <w15:commentEx w15:paraId="0B7175F5" w15:done="0"/>
  <w15:commentEx w15:paraId="4F4D32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8AF10" w14:textId="77777777" w:rsidR="001B2F25" w:rsidRDefault="001B2F25" w:rsidP="00F27A8D">
      <w:r>
        <w:separator/>
      </w:r>
    </w:p>
  </w:endnote>
  <w:endnote w:type="continuationSeparator" w:id="0">
    <w:p w14:paraId="563E9010" w14:textId="77777777" w:rsidR="001B2F25" w:rsidRDefault="001B2F25"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67E7C" w14:textId="77777777" w:rsidR="001B2F25" w:rsidRDefault="001B2F25" w:rsidP="00F27A8D">
      <w:r>
        <w:separator/>
      </w:r>
    </w:p>
  </w:footnote>
  <w:footnote w:type="continuationSeparator" w:id="0">
    <w:p w14:paraId="705E03C3" w14:textId="77777777" w:rsidR="001B2F25" w:rsidRDefault="001B2F25" w:rsidP="00F27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L">
    <w15:presenceInfo w15:providerId="None" w15:userId="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398B"/>
    <w:rsid w:val="0000584A"/>
    <w:rsid w:val="00015E2F"/>
    <w:rsid w:val="0001636C"/>
    <w:rsid w:val="000208D4"/>
    <w:rsid w:val="0002187D"/>
    <w:rsid w:val="00030F73"/>
    <w:rsid w:val="00032310"/>
    <w:rsid w:val="00035C06"/>
    <w:rsid w:val="00036C37"/>
    <w:rsid w:val="00040F79"/>
    <w:rsid w:val="000425F9"/>
    <w:rsid w:val="000452ED"/>
    <w:rsid w:val="00045E10"/>
    <w:rsid w:val="000467D7"/>
    <w:rsid w:val="00053B84"/>
    <w:rsid w:val="0005454D"/>
    <w:rsid w:val="000547A9"/>
    <w:rsid w:val="000562C7"/>
    <w:rsid w:val="000645C6"/>
    <w:rsid w:val="00077BCC"/>
    <w:rsid w:val="0008269C"/>
    <w:rsid w:val="00085224"/>
    <w:rsid w:val="00090EDB"/>
    <w:rsid w:val="000914B7"/>
    <w:rsid w:val="0009270F"/>
    <w:rsid w:val="000A1CBD"/>
    <w:rsid w:val="000A245A"/>
    <w:rsid w:val="000A24A4"/>
    <w:rsid w:val="000B27BE"/>
    <w:rsid w:val="000B4275"/>
    <w:rsid w:val="000C3F2A"/>
    <w:rsid w:val="000C66DC"/>
    <w:rsid w:val="000C6D0B"/>
    <w:rsid w:val="000D0B75"/>
    <w:rsid w:val="000D26E4"/>
    <w:rsid w:val="000D498F"/>
    <w:rsid w:val="000D4D04"/>
    <w:rsid w:val="000E100A"/>
    <w:rsid w:val="000E3225"/>
    <w:rsid w:val="000E48F3"/>
    <w:rsid w:val="000E701A"/>
    <w:rsid w:val="00101AC5"/>
    <w:rsid w:val="00105527"/>
    <w:rsid w:val="00111375"/>
    <w:rsid w:val="001139C5"/>
    <w:rsid w:val="001140E8"/>
    <w:rsid w:val="00114119"/>
    <w:rsid w:val="00121C8A"/>
    <w:rsid w:val="001246A4"/>
    <w:rsid w:val="00132F46"/>
    <w:rsid w:val="00133F53"/>
    <w:rsid w:val="00137339"/>
    <w:rsid w:val="001373EE"/>
    <w:rsid w:val="00144104"/>
    <w:rsid w:val="00146658"/>
    <w:rsid w:val="00146D7E"/>
    <w:rsid w:val="00154902"/>
    <w:rsid w:val="00163683"/>
    <w:rsid w:val="00165D4B"/>
    <w:rsid w:val="00166052"/>
    <w:rsid w:val="00170E83"/>
    <w:rsid w:val="001754F8"/>
    <w:rsid w:val="00177C3A"/>
    <w:rsid w:val="00181CC8"/>
    <w:rsid w:val="00185785"/>
    <w:rsid w:val="00190986"/>
    <w:rsid w:val="00190BB6"/>
    <w:rsid w:val="00191E45"/>
    <w:rsid w:val="00194FAE"/>
    <w:rsid w:val="001971B4"/>
    <w:rsid w:val="001976F7"/>
    <w:rsid w:val="001A4C7A"/>
    <w:rsid w:val="001A6953"/>
    <w:rsid w:val="001B2765"/>
    <w:rsid w:val="001B2F25"/>
    <w:rsid w:val="001B3102"/>
    <w:rsid w:val="001C17A2"/>
    <w:rsid w:val="001C6828"/>
    <w:rsid w:val="001C6CCF"/>
    <w:rsid w:val="001D1E54"/>
    <w:rsid w:val="001D6148"/>
    <w:rsid w:val="001E6984"/>
    <w:rsid w:val="001F6DEB"/>
    <w:rsid w:val="001F7198"/>
    <w:rsid w:val="00200757"/>
    <w:rsid w:val="00201338"/>
    <w:rsid w:val="00202441"/>
    <w:rsid w:val="002031DF"/>
    <w:rsid w:val="00203986"/>
    <w:rsid w:val="0020554D"/>
    <w:rsid w:val="00205768"/>
    <w:rsid w:val="0020752B"/>
    <w:rsid w:val="00211487"/>
    <w:rsid w:val="0021750B"/>
    <w:rsid w:val="002210DA"/>
    <w:rsid w:val="00224C48"/>
    <w:rsid w:val="002255EF"/>
    <w:rsid w:val="00226B52"/>
    <w:rsid w:val="0023038B"/>
    <w:rsid w:val="00230C7B"/>
    <w:rsid w:val="0023209C"/>
    <w:rsid w:val="002344FB"/>
    <w:rsid w:val="00236606"/>
    <w:rsid w:val="0024651C"/>
    <w:rsid w:val="00252C47"/>
    <w:rsid w:val="0025306A"/>
    <w:rsid w:val="00261F71"/>
    <w:rsid w:val="00265895"/>
    <w:rsid w:val="00265DCB"/>
    <w:rsid w:val="00271EC0"/>
    <w:rsid w:val="00273E1C"/>
    <w:rsid w:val="00277341"/>
    <w:rsid w:val="00281B9B"/>
    <w:rsid w:val="00282BF1"/>
    <w:rsid w:val="002851FD"/>
    <w:rsid w:val="0028788B"/>
    <w:rsid w:val="00291049"/>
    <w:rsid w:val="0029287B"/>
    <w:rsid w:val="0029513D"/>
    <w:rsid w:val="00296DFB"/>
    <w:rsid w:val="002A243C"/>
    <w:rsid w:val="002A3261"/>
    <w:rsid w:val="002A7265"/>
    <w:rsid w:val="002B30A4"/>
    <w:rsid w:val="002B3A9E"/>
    <w:rsid w:val="002B6303"/>
    <w:rsid w:val="002C26C8"/>
    <w:rsid w:val="002E3EAB"/>
    <w:rsid w:val="002E6377"/>
    <w:rsid w:val="002E7BB2"/>
    <w:rsid w:val="002F2770"/>
    <w:rsid w:val="002F3609"/>
    <w:rsid w:val="002F3F0F"/>
    <w:rsid w:val="002F4464"/>
    <w:rsid w:val="002F4915"/>
    <w:rsid w:val="00302AC7"/>
    <w:rsid w:val="003114D4"/>
    <w:rsid w:val="00315424"/>
    <w:rsid w:val="0031604D"/>
    <w:rsid w:val="00325DD4"/>
    <w:rsid w:val="00331656"/>
    <w:rsid w:val="0033322A"/>
    <w:rsid w:val="00333CE2"/>
    <w:rsid w:val="003343A4"/>
    <w:rsid w:val="003345A3"/>
    <w:rsid w:val="0033796C"/>
    <w:rsid w:val="0034033E"/>
    <w:rsid w:val="00342581"/>
    <w:rsid w:val="003428C4"/>
    <w:rsid w:val="00347A9C"/>
    <w:rsid w:val="00353418"/>
    <w:rsid w:val="0035398B"/>
    <w:rsid w:val="0036004F"/>
    <w:rsid w:val="00362C20"/>
    <w:rsid w:val="003656D4"/>
    <w:rsid w:val="00367D70"/>
    <w:rsid w:val="00370CCD"/>
    <w:rsid w:val="00373C5B"/>
    <w:rsid w:val="003814DE"/>
    <w:rsid w:val="00390EEF"/>
    <w:rsid w:val="00396BF0"/>
    <w:rsid w:val="003A5367"/>
    <w:rsid w:val="003B072C"/>
    <w:rsid w:val="003B0869"/>
    <w:rsid w:val="003B20BB"/>
    <w:rsid w:val="003B7697"/>
    <w:rsid w:val="003C4FD2"/>
    <w:rsid w:val="003C5950"/>
    <w:rsid w:val="003C6C11"/>
    <w:rsid w:val="003D5F72"/>
    <w:rsid w:val="003D7080"/>
    <w:rsid w:val="003E524B"/>
    <w:rsid w:val="003F08BF"/>
    <w:rsid w:val="003F1CB1"/>
    <w:rsid w:val="003F553A"/>
    <w:rsid w:val="004003C4"/>
    <w:rsid w:val="00400425"/>
    <w:rsid w:val="004031D8"/>
    <w:rsid w:val="004033E8"/>
    <w:rsid w:val="004051EF"/>
    <w:rsid w:val="004072F9"/>
    <w:rsid w:val="00410ED8"/>
    <w:rsid w:val="00411D57"/>
    <w:rsid w:val="004140EF"/>
    <w:rsid w:val="00421F60"/>
    <w:rsid w:val="00424D57"/>
    <w:rsid w:val="0042784C"/>
    <w:rsid w:val="00431DF4"/>
    <w:rsid w:val="00440200"/>
    <w:rsid w:val="0044183E"/>
    <w:rsid w:val="004466B6"/>
    <w:rsid w:val="00447FC2"/>
    <w:rsid w:val="00450BC9"/>
    <w:rsid w:val="00454E45"/>
    <w:rsid w:val="00454FEB"/>
    <w:rsid w:val="00455B04"/>
    <w:rsid w:val="00467CA4"/>
    <w:rsid w:val="004734F4"/>
    <w:rsid w:val="004830A4"/>
    <w:rsid w:val="0048344D"/>
    <w:rsid w:val="00483C9A"/>
    <w:rsid w:val="0049194A"/>
    <w:rsid w:val="004958C3"/>
    <w:rsid w:val="004A1EEF"/>
    <w:rsid w:val="004A2066"/>
    <w:rsid w:val="004A3424"/>
    <w:rsid w:val="004A5B2D"/>
    <w:rsid w:val="004A7890"/>
    <w:rsid w:val="004A7D4B"/>
    <w:rsid w:val="004B14EC"/>
    <w:rsid w:val="004B543A"/>
    <w:rsid w:val="004B766A"/>
    <w:rsid w:val="004C1B8D"/>
    <w:rsid w:val="004C4E37"/>
    <w:rsid w:val="004D0991"/>
    <w:rsid w:val="004D1A9E"/>
    <w:rsid w:val="004D2DA8"/>
    <w:rsid w:val="004D47AB"/>
    <w:rsid w:val="004D63AD"/>
    <w:rsid w:val="004D7FAB"/>
    <w:rsid w:val="004E1666"/>
    <w:rsid w:val="004E55DA"/>
    <w:rsid w:val="004F5872"/>
    <w:rsid w:val="004F63F4"/>
    <w:rsid w:val="00507E05"/>
    <w:rsid w:val="00511B05"/>
    <w:rsid w:val="0051280E"/>
    <w:rsid w:val="00527FC4"/>
    <w:rsid w:val="005317F1"/>
    <w:rsid w:val="00536356"/>
    <w:rsid w:val="00541210"/>
    <w:rsid w:val="005417A4"/>
    <w:rsid w:val="00544774"/>
    <w:rsid w:val="00554235"/>
    <w:rsid w:val="005620DC"/>
    <w:rsid w:val="00562AA0"/>
    <w:rsid w:val="005675A0"/>
    <w:rsid w:val="005675C9"/>
    <w:rsid w:val="005804DB"/>
    <w:rsid w:val="005815EC"/>
    <w:rsid w:val="00582FC2"/>
    <w:rsid w:val="00586D1A"/>
    <w:rsid w:val="00590EE3"/>
    <w:rsid w:val="00592A03"/>
    <w:rsid w:val="005B12AB"/>
    <w:rsid w:val="005B6595"/>
    <w:rsid w:val="005B7DAB"/>
    <w:rsid w:val="005B7E62"/>
    <w:rsid w:val="005D6569"/>
    <w:rsid w:val="005D70BF"/>
    <w:rsid w:val="005E08B4"/>
    <w:rsid w:val="005E1321"/>
    <w:rsid w:val="005F10B7"/>
    <w:rsid w:val="005F206C"/>
    <w:rsid w:val="005F271F"/>
    <w:rsid w:val="005F2E08"/>
    <w:rsid w:val="005F7EDF"/>
    <w:rsid w:val="00603C3A"/>
    <w:rsid w:val="00607FAA"/>
    <w:rsid w:val="0061042C"/>
    <w:rsid w:val="00612573"/>
    <w:rsid w:val="006157B1"/>
    <w:rsid w:val="00624146"/>
    <w:rsid w:val="00626D9F"/>
    <w:rsid w:val="0063054A"/>
    <w:rsid w:val="0063092E"/>
    <w:rsid w:val="00631181"/>
    <w:rsid w:val="0063571B"/>
    <w:rsid w:val="00635E15"/>
    <w:rsid w:val="00645B0A"/>
    <w:rsid w:val="00645BEA"/>
    <w:rsid w:val="006469E6"/>
    <w:rsid w:val="006650DC"/>
    <w:rsid w:val="00665A34"/>
    <w:rsid w:val="00665D68"/>
    <w:rsid w:val="00666EFA"/>
    <w:rsid w:val="006703CE"/>
    <w:rsid w:val="00670F5B"/>
    <w:rsid w:val="00682B20"/>
    <w:rsid w:val="00685173"/>
    <w:rsid w:val="006852DF"/>
    <w:rsid w:val="00687A96"/>
    <w:rsid w:val="00695EE7"/>
    <w:rsid w:val="00697C42"/>
    <w:rsid w:val="006B248B"/>
    <w:rsid w:val="006B4355"/>
    <w:rsid w:val="006B4E1D"/>
    <w:rsid w:val="006B656C"/>
    <w:rsid w:val="006C14C3"/>
    <w:rsid w:val="006D3880"/>
    <w:rsid w:val="006D5C09"/>
    <w:rsid w:val="006D6389"/>
    <w:rsid w:val="006E0BE6"/>
    <w:rsid w:val="006E1ACF"/>
    <w:rsid w:val="006E2146"/>
    <w:rsid w:val="006E4157"/>
    <w:rsid w:val="006E4999"/>
    <w:rsid w:val="006E7941"/>
    <w:rsid w:val="006F1D07"/>
    <w:rsid w:val="006F334D"/>
    <w:rsid w:val="006F4349"/>
    <w:rsid w:val="0070092A"/>
    <w:rsid w:val="00705772"/>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8586A"/>
    <w:rsid w:val="00790166"/>
    <w:rsid w:val="0079235A"/>
    <w:rsid w:val="007A0DE8"/>
    <w:rsid w:val="007A0F01"/>
    <w:rsid w:val="007A49D1"/>
    <w:rsid w:val="007A4C43"/>
    <w:rsid w:val="007A6CE2"/>
    <w:rsid w:val="007B07A6"/>
    <w:rsid w:val="007D1B2D"/>
    <w:rsid w:val="007D2C80"/>
    <w:rsid w:val="007D3A27"/>
    <w:rsid w:val="007D5246"/>
    <w:rsid w:val="007D76BE"/>
    <w:rsid w:val="007E0EB6"/>
    <w:rsid w:val="007E2205"/>
    <w:rsid w:val="007E558A"/>
    <w:rsid w:val="007F6795"/>
    <w:rsid w:val="00801A1F"/>
    <w:rsid w:val="00805F20"/>
    <w:rsid w:val="00813F63"/>
    <w:rsid w:val="008151EA"/>
    <w:rsid w:val="00816EC1"/>
    <w:rsid w:val="008175EE"/>
    <w:rsid w:val="008230C4"/>
    <w:rsid w:val="008264EA"/>
    <w:rsid w:val="008272EB"/>
    <w:rsid w:val="008415B4"/>
    <w:rsid w:val="00842CC2"/>
    <w:rsid w:val="00842EDB"/>
    <w:rsid w:val="00852079"/>
    <w:rsid w:val="00855806"/>
    <w:rsid w:val="00856E6F"/>
    <w:rsid w:val="0086016B"/>
    <w:rsid w:val="00873E77"/>
    <w:rsid w:val="0087696D"/>
    <w:rsid w:val="00876FBC"/>
    <w:rsid w:val="008842FB"/>
    <w:rsid w:val="00885D4B"/>
    <w:rsid w:val="00885E64"/>
    <w:rsid w:val="00892D41"/>
    <w:rsid w:val="008A70AD"/>
    <w:rsid w:val="008C2F6A"/>
    <w:rsid w:val="008D0CF1"/>
    <w:rsid w:val="008D3DCA"/>
    <w:rsid w:val="008D4434"/>
    <w:rsid w:val="008D4631"/>
    <w:rsid w:val="008D5962"/>
    <w:rsid w:val="008D6703"/>
    <w:rsid w:val="008F1996"/>
    <w:rsid w:val="008F3BD7"/>
    <w:rsid w:val="008F5B95"/>
    <w:rsid w:val="008F6E41"/>
    <w:rsid w:val="009048EA"/>
    <w:rsid w:val="0091302A"/>
    <w:rsid w:val="00917B2F"/>
    <w:rsid w:val="00921CA4"/>
    <w:rsid w:val="00924455"/>
    <w:rsid w:val="00926232"/>
    <w:rsid w:val="00941B70"/>
    <w:rsid w:val="00941DFB"/>
    <w:rsid w:val="009448ED"/>
    <w:rsid w:val="00944BC6"/>
    <w:rsid w:val="009459FF"/>
    <w:rsid w:val="009465B7"/>
    <w:rsid w:val="00953D0B"/>
    <w:rsid w:val="00954595"/>
    <w:rsid w:val="00960575"/>
    <w:rsid w:val="00965883"/>
    <w:rsid w:val="009662B1"/>
    <w:rsid w:val="00967094"/>
    <w:rsid w:val="009772D2"/>
    <w:rsid w:val="00981470"/>
    <w:rsid w:val="00982ACD"/>
    <w:rsid w:val="00986F82"/>
    <w:rsid w:val="00991206"/>
    <w:rsid w:val="0099678B"/>
    <w:rsid w:val="009A082E"/>
    <w:rsid w:val="009A192E"/>
    <w:rsid w:val="009A2FD8"/>
    <w:rsid w:val="009A7C6D"/>
    <w:rsid w:val="009B361B"/>
    <w:rsid w:val="009B36CF"/>
    <w:rsid w:val="009B4B6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15B1"/>
    <w:rsid w:val="00A137F3"/>
    <w:rsid w:val="00A14005"/>
    <w:rsid w:val="00A1758E"/>
    <w:rsid w:val="00A21CB6"/>
    <w:rsid w:val="00A26F4B"/>
    <w:rsid w:val="00A30382"/>
    <w:rsid w:val="00A36A81"/>
    <w:rsid w:val="00A4271F"/>
    <w:rsid w:val="00A447D4"/>
    <w:rsid w:val="00A51589"/>
    <w:rsid w:val="00A52953"/>
    <w:rsid w:val="00A56ED1"/>
    <w:rsid w:val="00A712C9"/>
    <w:rsid w:val="00A71892"/>
    <w:rsid w:val="00A77733"/>
    <w:rsid w:val="00A819BA"/>
    <w:rsid w:val="00A81C53"/>
    <w:rsid w:val="00A82378"/>
    <w:rsid w:val="00A83B6E"/>
    <w:rsid w:val="00A96132"/>
    <w:rsid w:val="00AA23DE"/>
    <w:rsid w:val="00AB5E59"/>
    <w:rsid w:val="00AB7342"/>
    <w:rsid w:val="00AC2FC1"/>
    <w:rsid w:val="00AC44C1"/>
    <w:rsid w:val="00AD023C"/>
    <w:rsid w:val="00AD09F9"/>
    <w:rsid w:val="00AD2A2B"/>
    <w:rsid w:val="00AE3601"/>
    <w:rsid w:val="00AE7FDA"/>
    <w:rsid w:val="00AF53AA"/>
    <w:rsid w:val="00AF69DE"/>
    <w:rsid w:val="00AF728D"/>
    <w:rsid w:val="00B012EF"/>
    <w:rsid w:val="00B0249A"/>
    <w:rsid w:val="00B031FD"/>
    <w:rsid w:val="00B052C8"/>
    <w:rsid w:val="00B0790A"/>
    <w:rsid w:val="00B113BB"/>
    <w:rsid w:val="00B12DF4"/>
    <w:rsid w:val="00B138C5"/>
    <w:rsid w:val="00B13904"/>
    <w:rsid w:val="00B161E0"/>
    <w:rsid w:val="00B23743"/>
    <w:rsid w:val="00B259E8"/>
    <w:rsid w:val="00B30DAC"/>
    <w:rsid w:val="00B31259"/>
    <w:rsid w:val="00B33A00"/>
    <w:rsid w:val="00B359AF"/>
    <w:rsid w:val="00B37F67"/>
    <w:rsid w:val="00B40C6B"/>
    <w:rsid w:val="00B43F57"/>
    <w:rsid w:val="00B50C27"/>
    <w:rsid w:val="00B547F5"/>
    <w:rsid w:val="00B710EA"/>
    <w:rsid w:val="00B719CD"/>
    <w:rsid w:val="00B81032"/>
    <w:rsid w:val="00B81B8C"/>
    <w:rsid w:val="00B83A76"/>
    <w:rsid w:val="00B94224"/>
    <w:rsid w:val="00B94E9D"/>
    <w:rsid w:val="00B9535D"/>
    <w:rsid w:val="00B972AB"/>
    <w:rsid w:val="00B97F37"/>
    <w:rsid w:val="00BA0F14"/>
    <w:rsid w:val="00BA4D06"/>
    <w:rsid w:val="00BB115B"/>
    <w:rsid w:val="00BB3600"/>
    <w:rsid w:val="00BB3AC7"/>
    <w:rsid w:val="00BB487D"/>
    <w:rsid w:val="00BD29B6"/>
    <w:rsid w:val="00BD41EB"/>
    <w:rsid w:val="00BD44ED"/>
    <w:rsid w:val="00BE1057"/>
    <w:rsid w:val="00BE1389"/>
    <w:rsid w:val="00BE4042"/>
    <w:rsid w:val="00BE57C2"/>
    <w:rsid w:val="00C01F5F"/>
    <w:rsid w:val="00C03558"/>
    <w:rsid w:val="00C07147"/>
    <w:rsid w:val="00C13537"/>
    <w:rsid w:val="00C13F1F"/>
    <w:rsid w:val="00C172AB"/>
    <w:rsid w:val="00C20E07"/>
    <w:rsid w:val="00C21D3B"/>
    <w:rsid w:val="00C231A2"/>
    <w:rsid w:val="00C254EE"/>
    <w:rsid w:val="00C266FB"/>
    <w:rsid w:val="00C26CEA"/>
    <w:rsid w:val="00C27377"/>
    <w:rsid w:val="00C34276"/>
    <w:rsid w:val="00C3450E"/>
    <w:rsid w:val="00C351B6"/>
    <w:rsid w:val="00C37FA5"/>
    <w:rsid w:val="00C414F1"/>
    <w:rsid w:val="00C42E7E"/>
    <w:rsid w:val="00C44333"/>
    <w:rsid w:val="00C52899"/>
    <w:rsid w:val="00C52EC2"/>
    <w:rsid w:val="00C53B05"/>
    <w:rsid w:val="00C55D4B"/>
    <w:rsid w:val="00C57985"/>
    <w:rsid w:val="00C61653"/>
    <w:rsid w:val="00C63AA7"/>
    <w:rsid w:val="00C65FAF"/>
    <w:rsid w:val="00C67D6C"/>
    <w:rsid w:val="00C70431"/>
    <w:rsid w:val="00C70D24"/>
    <w:rsid w:val="00C77CD4"/>
    <w:rsid w:val="00C82784"/>
    <w:rsid w:val="00C83B00"/>
    <w:rsid w:val="00C851A2"/>
    <w:rsid w:val="00C860F1"/>
    <w:rsid w:val="00C93DD5"/>
    <w:rsid w:val="00C9779C"/>
    <w:rsid w:val="00CA1B53"/>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CF3CCF"/>
    <w:rsid w:val="00CF5397"/>
    <w:rsid w:val="00CF63B1"/>
    <w:rsid w:val="00D00AF8"/>
    <w:rsid w:val="00D0299B"/>
    <w:rsid w:val="00D045C4"/>
    <w:rsid w:val="00D1079A"/>
    <w:rsid w:val="00D11495"/>
    <w:rsid w:val="00D14F91"/>
    <w:rsid w:val="00D20570"/>
    <w:rsid w:val="00D21910"/>
    <w:rsid w:val="00D22F5C"/>
    <w:rsid w:val="00D27FA9"/>
    <w:rsid w:val="00D367B3"/>
    <w:rsid w:val="00D368DC"/>
    <w:rsid w:val="00D4052C"/>
    <w:rsid w:val="00D41E2F"/>
    <w:rsid w:val="00D50E9A"/>
    <w:rsid w:val="00D543B1"/>
    <w:rsid w:val="00D57487"/>
    <w:rsid w:val="00D63112"/>
    <w:rsid w:val="00D651AE"/>
    <w:rsid w:val="00D7757B"/>
    <w:rsid w:val="00D90C9E"/>
    <w:rsid w:val="00D90EC8"/>
    <w:rsid w:val="00D95F02"/>
    <w:rsid w:val="00DA78D2"/>
    <w:rsid w:val="00DB5864"/>
    <w:rsid w:val="00DB6B50"/>
    <w:rsid w:val="00DC0285"/>
    <w:rsid w:val="00DC0B6C"/>
    <w:rsid w:val="00DC41B0"/>
    <w:rsid w:val="00DC765F"/>
    <w:rsid w:val="00DD5EEB"/>
    <w:rsid w:val="00DE0615"/>
    <w:rsid w:val="00DE4E05"/>
    <w:rsid w:val="00DE61DE"/>
    <w:rsid w:val="00DE7307"/>
    <w:rsid w:val="00E01026"/>
    <w:rsid w:val="00E0697A"/>
    <w:rsid w:val="00E1247D"/>
    <w:rsid w:val="00E15479"/>
    <w:rsid w:val="00E218FA"/>
    <w:rsid w:val="00E2263D"/>
    <w:rsid w:val="00E24A01"/>
    <w:rsid w:val="00E26D3E"/>
    <w:rsid w:val="00E26E0B"/>
    <w:rsid w:val="00E2797F"/>
    <w:rsid w:val="00E342C7"/>
    <w:rsid w:val="00E34E52"/>
    <w:rsid w:val="00E3603C"/>
    <w:rsid w:val="00E3618D"/>
    <w:rsid w:val="00E363F9"/>
    <w:rsid w:val="00E3666B"/>
    <w:rsid w:val="00E41899"/>
    <w:rsid w:val="00E4382D"/>
    <w:rsid w:val="00E4584C"/>
    <w:rsid w:val="00E46093"/>
    <w:rsid w:val="00E47036"/>
    <w:rsid w:val="00E62877"/>
    <w:rsid w:val="00E64DD8"/>
    <w:rsid w:val="00E652FE"/>
    <w:rsid w:val="00E653FC"/>
    <w:rsid w:val="00E674CB"/>
    <w:rsid w:val="00E7078C"/>
    <w:rsid w:val="00E728DC"/>
    <w:rsid w:val="00E735E7"/>
    <w:rsid w:val="00E74665"/>
    <w:rsid w:val="00E76657"/>
    <w:rsid w:val="00E767D4"/>
    <w:rsid w:val="00E76F94"/>
    <w:rsid w:val="00E83566"/>
    <w:rsid w:val="00E868B5"/>
    <w:rsid w:val="00E90FFA"/>
    <w:rsid w:val="00EA225A"/>
    <w:rsid w:val="00EA5D5C"/>
    <w:rsid w:val="00EB0026"/>
    <w:rsid w:val="00EB068D"/>
    <w:rsid w:val="00EB0B85"/>
    <w:rsid w:val="00EC1106"/>
    <w:rsid w:val="00EC1F03"/>
    <w:rsid w:val="00EC29F6"/>
    <w:rsid w:val="00EC3BF6"/>
    <w:rsid w:val="00EC6E30"/>
    <w:rsid w:val="00ED135C"/>
    <w:rsid w:val="00ED518E"/>
    <w:rsid w:val="00ED6F8D"/>
    <w:rsid w:val="00EE0158"/>
    <w:rsid w:val="00EF144F"/>
    <w:rsid w:val="00EF3D21"/>
    <w:rsid w:val="00F01161"/>
    <w:rsid w:val="00F03DD8"/>
    <w:rsid w:val="00F062D3"/>
    <w:rsid w:val="00F10CCF"/>
    <w:rsid w:val="00F150BD"/>
    <w:rsid w:val="00F159A6"/>
    <w:rsid w:val="00F205E7"/>
    <w:rsid w:val="00F20CC9"/>
    <w:rsid w:val="00F24A61"/>
    <w:rsid w:val="00F25F29"/>
    <w:rsid w:val="00F27A8D"/>
    <w:rsid w:val="00F36101"/>
    <w:rsid w:val="00F5145F"/>
    <w:rsid w:val="00F52579"/>
    <w:rsid w:val="00F52E6C"/>
    <w:rsid w:val="00F602C4"/>
    <w:rsid w:val="00F6199E"/>
    <w:rsid w:val="00F6202B"/>
    <w:rsid w:val="00F731FC"/>
    <w:rsid w:val="00F776E2"/>
    <w:rsid w:val="00F81BFB"/>
    <w:rsid w:val="00F82BEA"/>
    <w:rsid w:val="00F8304A"/>
    <w:rsid w:val="00F837F2"/>
    <w:rsid w:val="00F86D40"/>
    <w:rsid w:val="00F91053"/>
    <w:rsid w:val="00F93A15"/>
    <w:rsid w:val="00F9755E"/>
    <w:rsid w:val="00F97E1A"/>
    <w:rsid w:val="00FA1149"/>
    <w:rsid w:val="00FA29E8"/>
    <w:rsid w:val="00FA36C3"/>
    <w:rsid w:val="00FA76B1"/>
    <w:rsid w:val="00FB12A9"/>
    <w:rsid w:val="00FB7F4F"/>
    <w:rsid w:val="00FC27CF"/>
    <w:rsid w:val="00FC4D6B"/>
    <w:rsid w:val="00FC66D7"/>
    <w:rsid w:val="00FD04E4"/>
    <w:rsid w:val="00FD1742"/>
    <w:rsid w:val="00FD4114"/>
    <w:rsid w:val="00FD5DB7"/>
    <w:rsid w:val="00FE1AAA"/>
    <w:rsid w:val="00FE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1D5B"/>
  <w15:docId w15:val="{82098411-B017-4D1D-B554-E4599EEB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FA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A8D"/>
    <w:rPr>
      <w:sz w:val="18"/>
      <w:szCs w:val="18"/>
    </w:rPr>
  </w:style>
  <w:style w:type="paragraph" w:styleId="Footer">
    <w:name w:val="footer"/>
    <w:basedOn w:val="Normal"/>
    <w:link w:val="FooterChar"/>
    <w:uiPriority w:val="99"/>
    <w:unhideWhenUsed/>
    <w:rsid w:val="00F27A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27A8D"/>
    <w:rPr>
      <w:sz w:val="18"/>
      <w:szCs w:val="18"/>
    </w:rPr>
  </w:style>
  <w:style w:type="paragraph" w:styleId="ListParagraph">
    <w:name w:val="List Paragraph"/>
    <w:basedOn w:val="Normal"/>
    <w:uiPriority w:val="34"/>
    <w:qFormat/>
    <w:rsid w:val="00291049"/>
    <w:pPr>
      <w:ind w:firstLineChars="200" w:firstLine="420"/>
    </w:pPr>
  </w:style>
  <w:style w:type="character" w:styleId="PlaceholderText">
    <w:name w:val="Placeholder Text"/>
    <w:basedOn w:val="DefaultParagraphFont"/>
    <w:uiPriority w:val="99"/>
    <w:semiHidden/>
    <w:rsid w:val="006B4E1D"/>
    <w:rPr>
      <w:color w:val="808080"/>
    </w:rPr>
  </w:style>
  <w:style w:type="table" w:styleId="TableGrid">
    <w:name w:val="Table Grid"/>
    <w:basedOn w:val="TableNormal"/>
    <w:uiPriority w:val="39"/>
    <w:rsid w:val="001B3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2-Accent11">
    <w:name w:val="List Table 2 - Accent 11"/>
    <w:basedOn w:val="TableNormal"/>
    <w:uiPriority w:val="47"/>
    <w:rsid w:val="00842CC2"/>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pdicttext2">
    <w:name w:val="op_dict_text2"/>
    <w:basedOn w:val="DefaultParagraphFont"/>
    <w:rsid w:val="00FC66D7"/>
  </w:style>
  <w:style w:type="paragraph" w:styleId="BalloonText">
    <w:name w:val="Balloon Text"/>
    <w:basedOn w:val="Normal"/>
    <w:link w:val="BalloonTextChar"/>
    <w:uiPriority w:val="99"/>
    <w:semiHidden/>
    <w:unhideWhenUsed/>
    <w:rsid w:val="006E1ACF"/>
    <w:rPr>
      <w:sz w:val="18"/>
      <w:szCs w:val="18"/>
    </w:rPr>
  </w:style>
  <w:style w:type="character" w:customStyle="1" w:styleId="BalloonTextChar">
    <w:name w:val="Balloon Text Char"/>
    <w:basedOn w:val="DefaultParagraphFont"/>
    <w:link w:val="BalloonText"/>
    <w:uiPriority w:val="99"/>
    <w:semiHidden/>
    <w:rsid w:val="006E1ACF"/>
    <w:rPr>
      <w:sz w:val="18"/>
      <w:szCs w:val="18"/>
    </w:rPr>
  </w:style>
  <w:style w:type="character" w:styleId="CommentReference">
    <w:name w:val="annotation reference"/>
    <w:basedOn w:val="DefaultParagraphFont"/>
    <w:uiPriority w:val="99"/>
    <w:semiHidden/>
    <w:unhideWhenUsed/>
    <w:rsid w:val="00A52953"/>
    <w:rPr>
      <w:sz w:val="16"/>
      <w:szCs w:val="16"/>
    </w:rPr>
  </w:style>
  <w:style w:type="paragraph" w:styleId="CommentText">
    <w:name w:val="annotation text"/>
    <w:basedOn w:val="Normal"/>
    <w:link w:val="CommentTextChar"/>
    <w:uiPriority w:val="99"/>
    <w:semiHidden/>
    <w:unhideWhenUsed/>
    <w:rsid w:val="00A52953"/>
    <w:rPr>
      <w:sz w:val="20"/>
      <w:szCs w:val="20"/>
    </w:rPr>
  </w:style>
  <w:style w:type="character" w:customStyle="1" w:styleId="CommentTextChar">
    <w:name w:val="Comment Text Char"/>
    <w:basedOn w:val="DefaultParagraphFont"/>
    <w:link w:val="CommentText"/>
    <w:uiPriority w:val="99"/>
    <w:semiHidden/>
    <w:rsid w:val="00A52953"/>
    <w:rPr>
      <w:sz w:val="20"/>
      <w:szCs w:val="20"/>
    </w:rPr>
  </w:style>
  <w:style w:type="paragraph" w:styleId="CommentSubject">
    <w:name w:val="annotation subject"/>
    <w:basedOn w:val="CommentText"/>
    <w:next w:val="CommentText"/>
    <w:link w:val="CommentSubjectChar"/>
    <w:uiPriority w:val="99"/>
    <w:semiHidden/>
    <w:unhideWhenUsed/>
    <w:rsid w:val="00A52953"/>
    <w:rPr>
      <w:b/>
      <w:bCs/>
    </w:rPr>
  </w:style>
  <w:style w:type="character" w:customStyle="1" w:styleId="CommentSubjectChar">
    <w:name w:val="Comment Subject Char"/>
    <w:basedOn w:val="CommentTextChar"/>
    <w:link w:val="CommentSubject"/>
    <w:uiPriority w:val="99"/>
    <w:semiHidden/>
    <w:rsid w:val="00A529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oleObject3.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wmf"/><Relationship Id="rId31" Type="http://schemas.openxmlformats.org/officeDocument/2006/relationships/image" Target="media/image17.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6.wmf"/><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8FEBE-D5D2-4987-9B8A-787D43FD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renacxyy@163.com</dc:creator>
  <cp:lastModifiedBy>HL</cp:lastModifiedBy>
  <cp:revision>10</cp:revision>
  <dcterms:created xsi:type="dcterms:W3CDTF">2017-11-18T08:56:00Z</dcterms:created>
  <dcterms:modified xsi:type="dcterms:W3CDTF">2017-11-18T17:40:00Z</dcterms:modified>
</cp:coreProperties>
</file>